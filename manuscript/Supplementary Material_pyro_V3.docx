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AEE5" w14:textId="75281B5D" w:rsidR="00B47C5A" w:rsidRDefault="00864751">
      <w:pPr>
        <w:rPr>
          <w:rFonts w:ascii="Garamond" w:hAnsi="Garamond"/>
          <w:b/>
          <w:bCs/>
        </w:rPr>
      </w:pPr>
      <w:r w:rsidRPr="00864751">
        <w:rPr>
          <w:rFonts w:ascii="Garamond" w:hAnsi="Garamond"/>
          <w:b/>
          <w:bCs/>
        </w:rPr>
        <w:t xml:space="preserve">Supplementary Material </w:t>
      </w:r>
    </w:p>
    <w:p w14:paraId="1EAEA2AB" w14:textId="3FEC93C4" w:rsidR="00864751" w:rsidRDefault="00864751">
      <w:pPr>
        <w:rPr>
          <w:rFonts w:ascii="Garamond" w:hAnsi="Garamond"/>
        </w:rPr>
      </w:pPr>
      <w:r>
        <w:rPr>
          <w:rFonts w:ascii="Garamond" w:hAnsi="Garamond"/>
          <w:b/>
          <w:bCs/>
        </w:rPr>
        <w:t>McNew et al. 2023</w:t>
      </w:r>
      <w:r>
        <w:rPr>
          <w:rFonts w:ascii="Garamond" w:hAnsi="Garamond"/>
        </w:rPr>
        <w:t xml:space="preserve"> </w:t>
      </w:r>
    </w:p>
    <w:p w14:paraId="43D9BAE7" w14:textId="43301323" w:rsidR="00864751" w:rsidRPr="00864751" w:rsidRDefault="00864751" w:rsidP="00864751">
      <w:pPr>
        <w:rPr>
          <w:rFonts w:ascii="Garamond" w:hAnsi="Garamond"/>
        </w:rPr>
      </w:pPr>
      <w:r w:rsidRPr="00864751">
        <w:rPr>
          <w:rFonts w:ascii="Garamond" w:hAnsi="Garamond"/>
        </w:rPr>
        <w:t>Manipulation of a social signal affects DNA methylation of a stress-related gene in a free-living bird</w:t>
      </w:r>
    </w:p>
    <w:p w14:paraId="71ED9E2B" w14:textId="571F3A2F" w:rsidR="00864751" w:rsidRDefault="00864751">
      <w:pPr>
        <w:rPr>
          <w:rFonts w:ascii="Garamond" w:hAnsi="Garamond"/>
        </w:rPr>
      </w:pPr>
    </w:p>
    <w:p w14:paraId="64080CA4" w14:textId="1C9D3C9D" w:rsidR="00933A8F" w:rsidRDefault="00933A8F">
      <w:pPr>
        <w:rPr>
          <w:rFonts w:ascii="Garamond" w:hAnsi="Garamond"/>
          <w:b/>
          <w:bCs/>
        </w:rPr>
      </w:pPr>
      <w:commentRangeStart w:id="0"/>
      <w:commentRangeStart w:id="1"/>
      <w:commentRangeStart w:id="2"/>
      <w:r>
        <w:rPr>
          <w:rFonts w:ascii="Garamond" w:hAnsi="Garamond"/>
          <w:b/>
          <w:bCs/>
        </w:rPr>
        <w:t xml:space="preserve">Methods: </w:t>
      </w:r>
      <w:commentRangeEnd w:id="0"/>
      <w:r>
        <w:rPr>
          <w:rStyle w:val="CommentReference"/>
        </w:rPr>
        <w:commentReference w:id="0"/>
      </w:r>
      <w:commentRangeEnd w:id="1"/>
      <w:r w:rsidR="00E33BA4">
        <w:rPr>
          <w:rStyle w:val="CommentReference"/>
        </w:rPr>
        <w:commentReference w:id="1"/>
      </w:r>
      <w:commentRangeEnd w:id="2"/>
      <w:r w:rsidR="003330D0">
        <w:rPr>
          <w:rStyle w:val="CommentReference"/>
        </w:rPr>
        <w:commentReference w:id="2"/>
      </w:r>
    </w:p>
    <w:p w14:paraId="5CF539FB" w14:textId="2E234399" w:rsidR="00933A8F" w:rsidRPr="00933A8F" w:rsidRDefault="00933A8F">
      <w:pPr>
        <w:rPr>
          <w:rFonts w:ascii="Garamond" w:hAnsi="Garamond"/>
          <w:i/>
          <w:iCs/>
        </w:rPr>
      </w:pPr>
      <w:r>
        <w:rPr>
          <w:rFonts w:ascii="Garamond" w:hAnsi="Garamond"/>
          <w:i/>
          <w:iCs/>
        </w:rPr>
        <w:t xml:space="preserve">Plumage manipulation </w:t>
      </w:r>
    </w:p>
    <w:p w14:paraId="572B1977" w14:textId="509818A6" w:rsidR="00933A8F" w:rsidRDefault="00933A8F">
      <w:pPr>
        <w:rPr>
          <w:rFonts w:ascii="Garamond" w:hAnsi="Garamond"/>
        </w:rPr>
      </w:pPr>
      <w:r>
        <w:rPr>
          <w:rFonts w:ascii="Garamond" w:hAnsi="Garamond"/>
        </w:rPr>
        <w:t xml:space="preserve">The coloration of female breast plumage was quantified following methods </w:t>
      </w:r>
      <w:r w:rsidR="00AD1F9F">
        <w:rPr>
          <w:rFonts w:ascii="Garamond" w:hAnsi="Garamond"/>
        </w:rPr>
        <w:t>developed previously in this system</w:t>
      </w:r>
      <w:r>
        <w:rPr>
          <w:rFonts w:ascii="Garamond" w:hAnsi="Garamond"/>
        </w:rPr>
        <w:t xml:space="preserve"> </w:t>
      </w:r>
      <w:r>
        <w:rPr>
          <w:rFonts w:ascii="Garamond" w:hAnsi="Garamond"/>
        </w:rPr>
        <w:fldChar w:fldCharType="begin"/>
      </w:r>
      <w:r>
        <w:rPr>
          <w:rFonts w:ascii="Garamond" w:hAnsi="Garamond"/>
        </w:rPr>
        <w:instrText xml:space="preserve"> ADDIN ZOTERO_ITEM CSL_CITATION {"citationID":"oqX3CNIo","properties":{"formattedCitation":"[1,2]","plainCitation":"[1,2]","noteIndex":0},"citationItems":[{"id":5453,"uris":["http://zotero.org/users/5430941/items/TZWW2SXR"],"itemData":{"id":5453,"type":"article-journal","abstract":"Signals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N"}],"issued":{"date-parts":[["2019",6,13]]}}}],"schema":"https://github.com/citation-style-language/schema/raw/master/csl-citation.json"} </w:instrText>
      </w:r>
      <w:r>
        <w:rPr>
          <w:rFonts w:ascii="Garamond" w:hAnsi="Garamond"/>
        </w:rPr>
        <w:fldChar w:fldCharType="separate"/>
      </w:r>
      <w:r>
        <w:rPr>
          <w:rFonts w:ascii="Garamond" w:hAnsi="Garamond"/>
          <w:noProof/>
        </w:rPr>
        <w:t>[1,2]</w:t>
      </w:r>
      <w:r>
        <w:rPr>
          <w:rFonts w:ascii="Garamond" w:hAnsi="Garamond"/>
        </w:rPr>
        <w:fldChar w:fldCharType="end"/>
      </w:r>
      <w:r>
        <w:rPr>
          <w:rFonts w:ascii="Garamond" w:hAnsi="Garamond"/>
        </w:rPr>
        <w:t xml:space="preserve">. </w:t>
      </w:r>
      <w:r w:rsidR="00A27543">
        <w:rPr>
          <w:rFonts w:ascii="Garamond" w:hAnsi="Garamond"/>
        </w:rPr>
        <w:t xml:space="preserve">We collected feathers from the center of the breast at each capture to quantify </w:t>
      </w:r>
      <w:r w:rsidR="00AD1F9F">
        <w:rPr>
          <w:rFonts w:ascii="Garamond" w:hAnsi="Garamond"/>
        </w:rPr>
        <w:t>initial female brightness</w:t>
      </w:r>
      <w:r w:rsidR="00A27543">
        <w:rPr>
          <w:rFonts w:ascii="Garamond" w:hAnsi="Garamond"/>
        </w:rPr>
        <w:t xml:space="preserve">. </w:t>
      </w:r>
      <w:r w:rsidR="00AD1F9F">
        <w:rPr>
          <w:rFonts w:ascii="Garamond" w:hAnsi="Garamond"/>
        </w:rPr>
        <w:t>Reflectance</w:t>
      </w:r>
      <w:r w:rsidRPr="00933A8F">
        <w:rPr>
          <w:rFonts w:ascii="Garamond" w:hAnsi="Garamond"/>
        </w:rPr>
        <w:t xml:space="preserve"> was measured with an Ocean Optics FLAMES-UV-VIS spectrophotometer with PX-2 pulsed Xenon light source and WS-1 white standard in </w:t>
      </w:r>
      <w:proofErr w:type="spellStart"/>
      <w:r w:rsidRPr="00933A8F">
        <w:rPr>
          <w:rFonts w:ascii="Garamond" w:hAnsi="Garamond"/>
        </w:rPr>
        <w:t>OceanView</w:t>
      </w:r>
      <w:proofErr w:type="spellEnd"/>
      <w:r w:rsidRPr="00933A8F">
        <w:rPr>
          <w:rFonts w:ascii="Garamond" w:hAnsi="Garamond"/>
        </w:rPr>
        <w:t xml:space="preserve"> v.1.5.2 (Ocean Optics, Dunedin, FL, U.S.A.). </w:t>
      </w:r>
      <w:r w:rsidR="00AD1F9F">
        <w:rPr>
          <w:rFonts w:ascii="Garamond" w:hAnsi="Garamond"/>
        </w:rPr>
        <w:t>For each individual sample,</w:t>
      </w:r>
      <w:r>
        <w:rPr>
          <w:rFonts w:ascii="Garamond" w:hAnsi="Garamond"/>
        </w:rPr>
        <w:t xml:space="preserve"> </w:t>
      </w:r>
      <w:r w:rsidRPr="00933A8F">
        <w:rPr>
          <w:rFonts w:ascii="Garamond" w:hAnsi="Garamond"/>
        </w:rPr>
        <w:t xml:space="preserve">we stacked and taped four feathers on an index card and then smoothed the barbs to create a patch large enough for measurement. We used a </w:t>
      </w:r>
      <w:proofErr w:type="spellStart"/>
      <w:r w:rsidRPr="00933A8F">
        <w:rPr>
          <w:rFonts w:ascii="Garamond" w:hAnsi="Garamond"/>
        </w:rPr>
        <w:t>fibre</w:t>
      </w:r>
      <w:proofErr w:type="spellEnd"/>
      <w:r w:rsidRPr="00933A8F">
        <w:rPr>
          <w:rFonts w:ascii="Garamond" w:hAnsi="Garamond"/>
        </w:rPr>
        <w:t xml:space="preserve">-optic UV/VIS probe in a holster that blocked external light and </w:t>
      </w:r>
      <w:r w:rsidR="00AD1F9F">
        <w:rPr>
          <w:rFonts w:ascii="Garamond" w:hAnsi="Garamond"/>
        </w:rPr>
        <w:t>took measurements at a fixed distance of 5 mm from the feather sample</w:t>
      </w:r>
      <w:r w:rsidRPr="00933A8F">
        <w:rPr>
          <w:rFonts w:ascii="Garamond" w:hAnsi="Garamond"/>
        </w:rPr>
        <w:t xml:space="preserve">. </w:t>
      </w:r>
      <w:r w:rsidR="00AD1F9F">
        <w:rPr>
          <w:rFonts w:ascii="Garamond" w:hAnsi="Garamond"/>
        </w:rPr>
        <w:t xml:space="preserve">Then, we collected spectra </w:t>
      </w:r>
      <w:r w:rsidRPr="00933A8F">
        <w:rPr>
          <w:rFonts w:ascii="Garamond" w:hAnsi="Garamond"/>
        </w:rPr>
        <w:t xml:space="preserve">with a </w:t>
      </w:r>
      <w:proofErr w:type="gramStart"/>
      <w:r w:rsidRPr="00933A8F">
        <w:rPr>
          <w:rFonts w:ascii="Garamond" w:hAnsi="Garamond"/>
        </w:rPr>
        <w:t>10 scan</w:t>
      </w:r>
      <w:proofErr w:type="gramEnd"/>
      <w:r w:rsidRPr="00933A8F">
        <w:rPr>
          <w:rFonts w:ascii="Garamond" w:hAnsi="Garamond"/>
        </w:rPr>
        <w:t xml:space="preserve"> average, 20 nm boxcar width and 60 </w:t>
      </w:r>
      <w:proofErr w:type="spellStart"/>
      <w:r w:rsidRPr="00933A8F">
        <w:rPr>
          <w:rFonts w:ascii="Garamond" w:hAnsi="Garamond"/>
        </w:rPr>
        <w:t>ms</w:t>
      </w:r>
      <w:proofErr w:type="spellEnd"/>
      <w:r w:rsidRPr="00933A8F">
        <w:rPr>
          <w:rFonts w:ascii="Garamond" w:hAnsi="Garamond"/>
        </w:rPr>
        <w:t xml:space="preserve"> integration time. Four separate spectra were taken for each feather stack</w:t>
      </w:r>
      <w:r w:rsidR="00AD1F9F">
        <w:rPr>
          <w:rFonts w:ascii="Garamond" w:hAnsi="Garamond"/>
        </w:rPr>
        <w:t>. T</w:t>
      </w:r>
      <w:r w:rsidRPr="00933A8F">
        <w:rPr>
          <w:rFonts w:ascii="Garamond" w:hAnsi="Garamond"/>
        </w:rPr>
        <w:t xml:space="preserve">he probe </w:t>
      </w:r>
      <w:r w:rsidR="00AD1F9F">
        <w:rPr>
          <w:rFonts w:ascii="Garamond" w:hAnsi="Garamond"/>
        </w:rPr>
        <w:t xml:space="preserve">was </w:t>
      </w:r>
      <w:r w:rsidRPr="00933A8F">
        <w:rPr>
          <w:rFonts w:ascii="Garamond" w:hAnsi="Garamond"/>
        </w:rPr>
        <w:t>removed between measurements. For each female</w:t>
      </w:r>
      <w:r w:rsidR="00AD1F9F">
        <w:rPr>
          <w:rFonts w:ascii="Garamond" w:hAnsi="Garamond"/>
        </w:rPr>
        <w:t xml:space="preserve"> in the study</w:t>
      </w:r>
      <w:r w:rsidRPr="00933A8F">
        <w:rPr>
          <w:rFonts w:ascii="Garamond" w:hAnsi="Garamond"/>
        </w:rPr>
        <w:t xml:space="preserve">, we measured four sets of feathers (two from first capture and one each from second and third capture). Reflectance spectra generated by </w:t>
      </w:r>
      <w:proofErr w:type="spellStart"/>
      <w:r w:rsidRPr="00933A8F">
        <w:rPr>
          <w:rFonts w:ascii="Garamond" w:hAnsi="Garamond"/>
        </w:rPr>
        <w:t>OceanView</w:t>
      </w:r>
      <w:proofErr w:type="spellEnd"/>
      <w:r w:rsidRPr="00933A8F">
        <w:rPr>
          <w:rFonts w:ascii="Garamond" w:hAnsi="Garamond"/>
        </w:rPr>
        <w:t xml:space="preserve"> were processed in R v.3.3.3 (R Core Team, 2016) using the package ‘</w:t>
      </w:r>
      <w:proofErr w:type="spellStart"/>
      <w:r w:rsidRPr="00933A8F">
        <w:rPr>
          <w:rFonts w:ascii="Garamond" w:hAnsi="Garamond"/>
        </w:rPr>
        <w:t>pavo</w:t>
      </w:r>
      <w:proofErr w:type="spellEnd"/>
      <w:r w:rsidRPr="00933A8F">
        <w:rPr>
          <w:rFonts w:ascii="Garamond" w:hAnsi="Garamond"/>
        </w:rPr>
        <w:t xml:space="preserve">’ (Maia, Eliason, </w:t>
      </w:r>
      <w:proofErr w:type="spellStart"/>
      <w:r w:rsidRPr="00933A8F">
        <w:rPr>
          <w:rFonts w:ascii="Garamond" w:hAnsi="Garamond"/>
        </w:rPr>
        <w:t>Bitton</w:t>
      </w:r>
      <w:proofErr w:type="spellEnd"/>
      <w:r w:rsidRPr="00933A8F">
        <w:rPr>
          <w:rFonts w:ascii="Garamond" w:hAnsi="Garamond"/>
        </w:rPr>
        <w:t xml:space="preserve">, Doucet, &amp; </w:t>
      </w:r>
      <w:proofErr w:type="spellStart"/>
      <w:r w:rsidRPr="00933A8F">
        <w:rPr>
          <w:rFonts w:ascii="Garamond" w:hAnsi="Garamond"/>
        </w:rPr>
        <w:t>Shawkey</w:t>
      </w:r>
      <w:proofErr w:type="spellEnd"/>
      <w:r w:rsidRPr="00933A8F">
        <w:rPr>
          <w:rFonts w:ascii="Garamond" w:hAnsi="Garamond"/>
        </w:rPr>
        <w:t>, 2013). We calculated mean breast brightness as the average reflectance from 300 to 700 nm (‘B2’ in the ‘</w:t>
      </w:r>
      <w:proofErr w:type="spellStart"/>
      <w:r w:rsidRPr="00933A8F">
        <w:rPr>
          <w:rFonts w:ascii="Garamond" w:hAnsi="Garamond"/>
        </w:rPr>
        <w:t>pavo</w:t>
      </w:r>
      <w:proofErr w:type="spellEnd"/>
      <w:r w:rsidRPr="00933A8F">
        <w:rPr>
          <w:rFonts w:ascii="Garamond" w:hAnsi="Garamond"/>
        </w:rPr>
        <w:t>’ package). The four repeated measurements from each feather sample were averaged to arrive at a final brightness measure.</w:t>
      </w:r>
      <w:r w:rsidR="00AD1F9F">
        <w:rPr>
          <w:rFonts w:ascii="Garamond" w:hAnsi="Garamond"/>
        </w:rPr>
        <w:t xml:space="preserve"> </w:t>
      </w:r>
    </w:p>
    <w:p w14:paraId="05BBA7B0" w14:textId="0B1CB055" w:rsidR="00933A8F" w:rsidRDefault="00933A8F">
      <w:pPr>
        <w:rPr>
          <w:rFonts w:ascii="Garamond" w:hAnsi="Garamond"/>
        </w:rPr>
      </w:pPr>
    </w:p>
    <w:p w14:paraId="66A5527E" w14:textId="7C67CA19" w:rsidR="00933A8F" w:rsidRDefault="00933A8F">
      <w:pPr>
        <w:rPr>
          <w:rFonts w:ascii="Garamond" w:hAnsi="Garamond"/>
          <w:i/>
          <w:iCs/>
        </w:rPr>
      </w:pPr>
      <w:r>
        <w:rPr>
          <w:rFonts w:ascii="Garamond" w:hAnsi="Garamond"/>
          <w:i/>
          <w:iCs/>
        </w:rPr>
        <w:t>Corticosterone quantification</w:t>
      </w:r>
    </w:p>
    <w:p w14:paraId="34C10EEE" w14:textId="7D829EC1" w:rsidR="00933A8F" w:rsidRPr="00933A8F" w:rsidRDefault="00933A8F">
      <w:pPr>
        <w:rPr>
          <w:rFonts w:ascii="Garamond" w:hAnsi="Garamond"/>
        </w:rPr>
      </w:pPr>
      <w:r w:rsidRPr="00933A8F">
        <w:rPr>
          <w:rFonts w:ascii="Garamond" w:hAnsi="Garamond"/>
        </w:rPr>
        <w:t xml:space="preserve">We measured </w:t>
      </w:r>
      <w:r>
        <w:rPr>
          <w:rFonts w:ascii="Garamond" w:hAnsi="Garamond"/>
        </w:rPr>
        <w:t xml:space="preserve">baseline </w:t>
      </w:r>
      <w:r w:rsidRPr="00933A8F">
        <w:rPr>
          <w:rFonts w:ascii="Garamond" w:hAnsi="Garamond"/>
        </w:rPr>
        <w:t xml:space="preserve">corticosterone concentration in </w:t>
      </w:r>
      <w:r>
        <w:rPr>
          <w:rFonts w:ascii="Garamond" w:hAnsi="Garamond"/>
        </w:rPr>
        <w:t xml:space="preserve">blood </w:t>
      </w:r>
      <w:r w:rsidRPr="00933A8F">
        <w:rPr>
          <w:rFonts w:ascii="Garamond" w:hAnsi="Garamond"/>
        </w:rPr>
        <w:t>plasma samples using commercially available enzyme immunoassay (EIA) kits (</w:t>
      </w:r>
      <w:proofErr w:type="spellStart"/>
      <w:r w:rsidRPr="00933A8F">
        <w:rPr>
          <w:rFonts w:ascii="Garamond" w:hAnsi="Garamond"/>
        </w:rPr>
        <w:t>DetectX</w:t>
      </w:r>
      <w:proofErr w:type="spellEnd"/>
      <w:r w:rsidRPr="00933A8F">
        <w:rPr>
          <w:rFonts w:ascii="Garamond" w:hAnsi="Garamond"/>
        </w:rPr>
        <w:t xml:space="preserve"> Corticosterone, K014eH5, Arbor Assays, Ann Arbor, MI, U.S.A.). We previously validated these kits in tree swallows, and extensive validation and protocol details are available in Taff, Zimmer et al. (2019). Briefly, we used 5 ml of plasma in a triple ethyl acetate extraction and then ran the resulting samples in duplicate following the manufacturer's protocol. Extraction efficiency was determined using samples spiked with a known amount of corticosterone; average extraction efficiency with this method was 89.7%. When starting with 5 ml of plasma, the lower detection limit was 0.8 ng/ml. </w:t>
      </w:r>
      <w:proofErr w:type="spellStart"/>
      <w:r w:rsidRPr="00933A8F">
        <w:rPr>
          <w:rFonts w:ascii="Garamond" w:hAnsi="Garamond"/>
        </w:rPr>
        <w:t>Interplate</w:t>
      </w:r>
      <w:proofErr w:type="spellEnd"/>
      <w:r w:rsidRPr="00933A8F">
        <w:rPr>
          <w:rFonts w:ascii="Garamond" w:hAnsi="Garamond"/>
        </w:rPr>
        <w:t xml:space="preserve"> variation was assessed using a plasma pool run across plates and was 5.7%. Intraplate variation was assessed using duplicate wells and averaged 10.6%.</w:t>
      </w:r>
    </w:p>
    <w:p w14:paraId="37FDDDD5" w14:textId="4AEBE40D" w:rsidR="00933A8F" w:rsidRPr="00933A8F" w:rsidDel="00331AB3" w:rsidRDefault="00933A8F">
      <w:pPr>
        <w:rPr>
          <w:del w:id="3" w:author="McNew, Sabrina - (mcnew)" w:date="2023-04-04T13:25:00Z"/>
          <w:rFonts w:ascii="Garamond" w:hAnsi="Garamond"/>
        </w:rPr>
      </w:pPr>
    </w:p>
    <w:p w14:paraId="1B42F931" w14:textId="77777777" w:rsidR="00072516" w:rsidRDefault="00072516">
      <w:pPr>
        <w:rPr>
          <w:rFonts w:ascii="Garamond" w:hAnsi="Garamond"/>
        </w:rPr>
      </w:pPr>
    </w:p>
    <w:p w14:paraId="6F7D5732" w14:textId="50A382C8" w:rsidR="00072516" w:rsidRDefault="00072516">
      <w:pPr>
        <w:rPr>
          <w:rFonts w:ascii="Garamond" w:hAnsi="Garamond"/>
        </w:rPr>
      </w:pPr>
      <w:r>
        <w:rPr>
          <w:rFonts w:ascii="Garamond" w:hAnsi="Garamond"/>
          <w:i/>
          <w:iCs/>
        </w:rPr>
        <w:t>Methylation Quantification</w:t>
      </w:r>
    </w:p>
    <w:p w14:paraId="12FE18E0" w14:textId="513627F3" w:rsidR="00856D62" w:rsidRDefault="00DF6C68">
      <w:pPr>
        <w:rPr>
          <w:rFonts w:ascii="Garamond" w:hAnsi="Garamond"/>
        </w:rPr>
      </w:pPr>
      <w:r>
        <w:rPr>
          <w:rFonts w:ascii="Garamond" w:hAnsi="Garamond"/>
        </w:rPr>
        <w:t>W</w:t>
      </w:r>
      <w:r w:rsidR="00C82B65">
        <w:rPr>
          <w:rFonts w:ascii="Garamond" w:hAnsi="Garamond"/>
        </w:rPr>
        <w:t>e extracted whole genomic DNA from frozen erythrocytes using Qiagen DNEasy Blood and Tissue Kits (</w:t>
      </w:r>
      <w:proofErr w:type="spellStart"/>
      <w:r w:rsidR="00C82B65">
        <w:rPr>
          <w:rFonts w:ascii="Garamond" w:hAnsi="Garamond"/>
        </w:rPr>
        <w:t>Valenica</w:t>
      </w:r>
      <w:proofErr w:type="spellEnd"/>
      <w:r w:rsidR="00C82B65">
        <w:rPr>
          <w:rFonts w:ascii="Garamond" w:hAnsi="Garamond"/>
        </w:rPr>
        <w:t xml:space="preserve">, CA) following the manufacturer’s protocol. We assayed DNA </w:t>
      </w:r>
      <w:r w:rsidR="00B96369">
        <w:rPr>
          <w:rFonts w:ascii="Garamond" w:hAnsi="Garamond"/>
        </w:rPr>
        <w:t>concentration and purity</w:t>
      </w:r>
      <w:r w:rsidR="00C82B65">
        <w:rPr>
          <w:rFonts w:ascii="Garamond" w:hAnsi="Garamond"/>
        </w:rPr>
        <w:t xml:space="preserve"> on</w:t>
      </w:r>
      <w:r w:rsidR="00427A8B">
        <w:rPr>
          <w:rFonts w:ascii="Garamond" w:hAnsi="Garamond"/>
        </w:rPr>
        <w:t xml:space="preserve"> a</w:t>
      </w:r>
      <w:r w:rsidR="00C82B65">
        <w:rPr>
          <w:rFonts w:ascii="Garamond" w:hAnsi="Garamond"/>
        </w:rPr>
        <w:t xml:space="preserve"> </w:t>
      </w:r>
      <w:proofErr w:type="spellStart"/>
      <w:r w:rsidR="00427A8B">
        <w:rPr>
          <w:rFonts w:ascii="Garamond" w:hAnsi="Garamond"/>
        </w:rPr>
        <w:t>N</w:t>
      </w:r>
      <w:r w:rsidR="00C82B65">
        <w:rPr>
          <w:rFonts w:ascii="Garamond" w:hAnsi="Garamond"/>
        </w:rPr>
        <w:t>ano</w:t>
      </w:r>
      <w:r w:rsidR="00427A8B">
        <w:rPr>
          <w:rFonts w:ascii="Garamond" w:hAnsi="Garamond"/>
        </w:rPr>
        <w:t>D</w:t>
      </w:r>
      <w:r w:rsidR="00C82B65">
        <w:rPr>
          <w:rFonts w:ascii="Garamond" w:hAnsi="Garamond"/>
        </w:rPr>
        <w:t>rop</w:t>
      </w:r>
      <w:proofErr w:type="spellEnd"/>
      <w:r w:rsidR="00427A8B">
        <w:rPr>
          <w:rFonts w:ascii="Garamond" w:hAnsi="Garamond"/>
        </w:rPr>
        <w:t xml:space="preserve"> Spectrophotometer (</w:t>
      </w:r>
      <w:proofErr w:type="spellStart"/>
      <w:r w:rsidR="00427A8B">
        <w:rPr>
          <w:rFonts w:ascii="Garamond" w:hAnsi="Garamond"/>
        </w:rPr>
        <w:t>ThermoFisher</w:t>
      </w:r>
      <w:proofErr w:type="spellEnd"/>
      <w:r w:rsidR="00427A8B">
        <w:rPr>
          <w:rFonts w:ascii="Garamond" w:hAnsi="Garamond"/>
        </w:rPr>
        <w:t xml:space="preserve"> Scientific, Waltham, MA)</w:t>
      </w:r>
      <w:r w:rsidR="00C82B65">
        <w:rPr>
          <w:rFonts w:ascii="Garamond" w:hAnsi="Garamond"/>
        </w:rPr>
        <w:t xml:space="preserve"> and then shipped</w:t>
      </w:r>
      <w:r w:rsidR="009B2585">
        <w:rPr>
          <w:rFonts w:ascii="Garamond" w:hAnsi="Garamond"/>
        </w:rPr>
        <w:t xml:space="preserve"> </w:t>
      </w:r>
      <w:r w:rsidR="00DF4D39">
        <w:rPr>
          <w:rFonts w:ascii="Garamond" w:hAnsi="Garamond"/>
        </w:rPr>
        <w:t>purified</w:t>
      </w:r>
      <w:r w:rsidR="009B2585">
        <w:rPr>
          <w:rFonts w:ascii="Garamond" w:hAnsi="Garamond"/>
        </w:rPr>
        <w:t xml:space="preserve"> DNA</w:t>
      </w:r>
      <w:r w:rsidR="00C82B65">
        <w:rPr>
          <w:rFonts w:ascii="Garamond" w:hAnsi="Garamond"/>
        </w:rPr>
        <w:t xml:space="preserve"> to </w:t>
      </w:r>
      <w:proofErr w:type="spellStart"/>
      <w:r w:rsidR="00C82B65">
        <w:rPr>
          <w:rFonts w:ascii="Garamond" w:hAnsi="Garamond"/>
        </w:rPr>
        <w:t>EpigenDx</w:t>
      </w:r>
      <w:proofErr w:type="spellEnd"/>
      <w:r w:rsidR="00DD4DCA">
        <w:rPr>
          <w:rFonts w:ascii="Garamond" w:hAnsi="Garamond"/>
        </w:rPr>
        <w:t xml:space="preserve"> (Hopkinton, MA)</w:t>
      </w:r>
      <w:r w:rsidR="00C82B65">
        <w:rPr>
          <w:rFonts w:ascii="Garamond" w:hAnsi="Garamond"/>
        </w:rPr>
        <w:t xml:space="preserve"> for </w:t>
      </w:r>
      <w:r w:rsidR="00DD4DCA">
        <w:rPr>
          <w:rFonts w:ascii="Garamond" w:hAnsi="Garamond"/>
        </w:rPr>
        <w:t>methylation quantification</w:t>
      </w:r>
      <w:r w:rsidR="00C82B65">
        <w:rPr>
          <w:rFonts w:ascii="Garamond" w:hAnsi="Garamond"/>
        </w:rPr>
        <w:t>.</w:t>
      </w:r>
    </w:p>
    <w:p w14:paraId="2F588977" w14:textId="77777777" w:rsidR="00856D62" w:rsidRDefault="00856D62">
      <w:pPr>
        <w:rPr>
          <w:rFonts w:ascii="Garamond" w:hAnsi="Garamond"/>
        </w:rPr>
      </w:pPr>
    </w:p>
    <w:p w14:paraId="2F142F8B" w14:textId="602EA7F8" w:rsidR="00255DA5" w:rsidRDefault="000A3918">
      <w:pPr>
        <w:rPr>
          <w:rFonts w:ascii="Garamond" w:hAnsi="Garamond"/>
        </w:rPr>
      </w:pPr>
      <w:r>
        <w:rPr>
          <w:rFonts w:ascii="Garamond" w:hAnsi="Garamond"/>
        </w:rPr>
        <w:t xml:space="preserve">Initially, we sent a set of 36 tree swallow samples </w:t>
      </w:r>
      <w:r w:rsidR="00427A8B">
        <w:rPr>
          <w:rFonts w:ascii="Garamond" w:hAnsi="Garamond"/>
        </w:rPr>
        <w:t>(</w:t>
      </w:r>
      <w:r>
        <w:rPr>
          <w:rFonts w:ascii="Garamond" w:hAnsi="Garamond"/>
        </w:rPr>
        <w:t>that were not part of the experiment reported in this study</w:t>
      </w:r>
      <w:r w:rsidR="00427A8B">
        <w:rPr>
          <w:rFonts w:ascii="Garamond" w:hAnsi="Garamond"/>
        </w:rPr>
        <w:t>)</w:t>
      </w:r>
      <w:r>
        <w:rPr>
          <w:rFonts w:ascii="Garamond" w:hAnsi="Garamond"/>
        </w:rPr>
        <w:t xml:space="preserve"> to </w:t>
      </w:r>
      <w:r w:rsidR="00427A8B">
        <w:rPr>
          <w:rFonts w:ascii="Garamond" w:hAnsi="Garamond"/>
        </w:rPr>
        <w:t>develop assays for</w:t>
      </w:r>
      <w:r>
        <w:rPr>
          <w:rFonts w:ascii="Garamond" w:hAnsi="Garamond"/>
        </w:rPr>
        <w:t xml:space="preserve"> targeted methylation analysis</w:t>
      </w:r>
      <w:r w:rsidR="00427A8B">
        <w:rPr>
          <w:rFonts w:ascii="Garamond" w:hAnsi="Garamond"/>
        </w:rPr>
        <w:t xml:space="preserve"> of our four candidate genes (GR, CRHR1, FKBP5, and CRH)</w:t>
      </w:r>
      <w:r>
        <w:rPr>
          <w:rFonts w:ascii="Garamond" w:hAnsi="Garamond"/>
        </w:rPr>
        <w:t xml:space="preserve">. For these 36 samples, </w:t>
      </w:r>
      <w:proofErr w:type="spellStart"/>
      <w:r>
        <w:rPr>
          <w:rFonts w:ascii="Garamond" w:hAnsi="Garamond"/>
        </w:rPr>
        <w:t>EpigenDx</w:t>
      </w:r>
      <w:proofErr w:type="spellEnd"/>
      <w:r>
        <w:rPr>
          <w:rFonts w:ascii="Garamond" w:hAnsi="Garamond"/>
        </w:rPr>
        <w:t xml:space="preserve"> used targeted next generation bisulfite sequencing (</w:t>
      </w:r>
      <w:proofErr w:type="spellStart"/>
      <w:r>
        <w:rPr>
          <w:rFonts w:ascii="Garamond" w:hAnsi="Garamond"/>
        </w:rPr>
        <w:t>tNGBS</w:t>
      </w:r>
      <w:proofErr w:type="spellEnd"/>
      <w:r>
        <w:rPr>
          <w:rFonts w:ascii="Garamond" w:hAnsi="Garamond"/>
        </w:rPr>
        <w:t xml:space="preserve">) to </w:t>
      </w:r>
      <w:r w:rsidR="00117355">
        <w:rPr>
          <w:rFonts w:ascii="Garamond" w:hAnsi="Garamond"/>
        </w:rPr>
        <w:t xml:space="preserve">assay methylation percentages for </w:t>
      </w:r>
      <w:proofErr w:type="spellStart"/>
      <w:r w:rsidR="00117355">
        <w:rPr>
          <w:rFonts w:ascii="Garamond" w:hAnsi="Garamond"/>
        </w:rPr>
        <w:t>CpGs</w:t>
      </w:r>
      <w:proofErr w:type="spellEnd"/>
      <w:r w:rsidR="00117355">
        <w:rPr>
          <w:rFonts w:ascii="Garamond" w:hAnsi="Garamond"/>
        </w:rPr>
        <w:t xml:space="preserve"> near each </w:t>
      </w:r>
      <w:r w:rsidR="00427A8B">
        <w:rPr>
          <w:rFonts w:ascii="Garamond" w:hAnsi="Garamond"/>
        </w:rPr>
        <w:t>of the genes</w:t>
      </w:r>
      <w:r w:rsidR="00117355">
        <w:rPr>
          <w:rFonts w:ascii="Garamond" w:hAnsi="Garamond"/>
        </w:rPr>
        <w:t xml:space="preserve"> with a focus on coverage of CpG</w:t>
      </w:r>
      <w:r w:rsidR="00543584">
        <w:rPr>
          <w:rFonts w:ascii="Garamond" w:hAnsi="Garamond"/>
        </w:rPr>
        <w:t xml:space="preserve"> rich regions</w:t>
      </w:r>
      <w:r w:rsidR="00117355">
        <w:rPr>
          <w:rFonts w:ascii="Garamond" w:hAnsi="Garamond"/>
        </w:rPr>
        <w:t xml:space="preserve"> immediately upstream of the TSS and in the exons of each gene body.</w:t>
      </w:r>
      <w:r w:rsidR="009B2585">
        <w:rPr>
          <w:rFonts w:ascii="Garamond" w:hAnsi="Garamond"/>
        </w:rPr>
        <w:t xml:space="preserve"> Sequencing was accomplished</w:t>
      </w:r>
      <w:r w:rsidR="00427A8B">
        <w:rPr>
          <w:rFonts w:ascii="Garamond" w:hAnsi="Garamond"/>
        </w:rPr>
        <w:t xml:space="preserve"> by scaffolding primer pairs along the gene and </w:t>
      </w:r>
      <w:r w:rsidR="00427A8B">
        <w:rPr>
          <w:rFonts w:ascii="Garamond" w:hAnsi="Garamond"/>
        </w:rPr>
        <w:lastRenderedPageBreak/>
        <w:t>flanking regions.</w:t>
      </w:r>
      <w:r w:rsidR="00117355">
        <w:rPr>
          <w:rFonts w:ascii="Garamond" w:hAnsi="Garamond"/>
        </w:rPr>
        <w:t xml:space="preserve"> </w:t>
      </w:r>
      <w:r w:rsidR="009B2585">
        <w:rPr>
          <w:rFonts w:ascii="Garamond" w:hAnsi="Garamond"/>
        </w:rPr>
        <w:t xml:space="preserve">Using this approach, we received data for </w:t>
      </w:r>
      <w:r w:rsidR="00AC597D">
        <w:rPr>
          <w:rFonts w:ascii="Garamond" w:hAnsi="Garamond"/>
        </w:rPr>
        <w:t xml:space="preserve">a total of 145 </w:t>
      </w:r>
      <w:proofErr w:type="spellStart"/>
      <w:r w:rsidR="00AC597D">
        <w:rPr>
          <w:rFonts w:ascii="Garamond" w:hAnsi="Garamond"/>
        </w:rPr>
        <w:t>CpGs</w:t>
      </w:r>
      <w:proofErr w:type="spellEnd"/>
      <w:r w:rsidR="00AC597D">
        <w:rPr>
          <w:rFonts w:ascii="Garamond" w:hAnsi="Garamond"/>
        </w:rPr>
        <w:t xml:space="preserve"> for GR</w:t>
      </w:r>
      <w:r w:rsidR="00831A18">
        <w:rPr>
          <w:rFonts w:ascii="Garamond" w:hAnsi="Garamond"/>
        </w:rPr>
        <w:t xml:space="preserve"> from 23 primer pairs</w:t>
      </w:r>
      <w:r w:rsidR="00AC597D">
        <w:rPr>
          <w:rFonts w:ascii="Garamond" w:hAnsi="Garamond"/>
        </w:rPr>
        <w:t xml:space="preserve">, 171 </w:t>
      </w:r>
      <w:proofErr w:type="spellStart"/>
      <w:r w:rsidR="00AC597D">
        <w:rPr>
          <w:rFonts w:ascii="Garamond" w:hAnsi="Garamond"/>
        </w:rPr>
        <w:t>CpGs</w:t>
      </w:r>
      <w:proofErr w:type="spellEnd"/>
      <w:r w:rsidR="00AC597D">
        <w:rPr>
          <w:rFonts w:ascii="Garamond" w:hAnsi="Garamond"/>
        </w:rPr>
        <w:t xml:space="preserve"> for </w:t>
      </w:r>
      <w:proofErr w:type="spellStart"/>
      <w:r w:rsidR="00AC597D">
        <w:rPr>
          <w:rFonts w:ascii="Garamond" w:hAnsi="Garamond"/>
        </w:rPr>
        <w:t>CrH</w:t>
      </w:r>
      <w:proofErr w:type="spellEnd"/>
      <w:r w:rsidR="00831A18">
        <w:rPr>
          <w:rFonts w:ascii="Garamond" w:hAnsi="Garamond"/>
        </w:rPr>
        <w:t xml:space="preserve"> from 24 primer pairs</w:t>
      </w:r>
      <w:r w:rsidR="00AC597D">
        <w:rPr>
          <w:rFonts w:ascii="Garamond" w:hAnsi="Garamond"/>
        </w:rPr>
        <w:t>, 130 genes for FKBP5</w:t>
      </w:r>
      <w:r w:rsidR="00831A18">
        <w:rPr>
          <w:rFonts w:ascii="Garamond" w:hAnsi="Garamond"/>
        </w:rPr>
        <w:t xml:space="preserve"> from 96 primer pairs</w:t>
      </w:r>
      <w:r w:rsidR="00AC597D">
        <w:rPr>
          <w:rFonts w:ascii="Garamond" w:hAnsi="Garamond"/>
        </w:rPr>
        <w:t xml:space="preserve">, and 67 </w:t>
      </w:r>
      <w:proofErr w:type="spellStart"/>
      <w:r w:rsidR="00AC597D">
        <w:rPr>
          <w:rFonts w:ascii="Garamond" w:hAnsi="Garamond"/>
        </w:rPr>
        <w:t>CpGs</w:t>
      </w:r>
      <w:proofErr w:type="spellEnd"/>
      <w:r w:rsidR="00AC597D">
        <w:rPr>
          <w:rFonts w:ascii="Garamond" w:hAnsi="Garamond"/>
        </w:rPr>
        <w:t xml:space="preserve"> for CRHR1</w:t>
      </w:r>
      <w:r w:rsidR="003B58DD">
        <w:rPr>
          <w:rFonts w:ascii="Garamond" w:hAnsi="Garamond"/>
        </w:rPr>
        <w:t xml:space="preserve"> from 96 primer pairs</w:t>
      </w:r>
      <w:r w:rsidR="00AC597D">
        <w:rPr>
          <w:rFonts w:ascii="Garamond" w:hAnsi="Garamond"/>
        </w:rPr>
        <w:t>.</w:t>
      </w:r>
    </w:p>
    <w:p w14:paraId="6556CAAB" w14:textId="77777777" w:rsidR="00255DA5" w:rsidRDefault="00255DA5">
      <w:pPr>
        <w:rPr>
          <w:rFonts w:ascii="Garamond" w:hAnsi="Garamond"/>
        </w:rPr>
      </w:pPr>
    </w:p>
    <w:p w14:paraId="471349DC" w14:textId="391BF274" w:rsidR="004918D8" w:rsidRDefault="00255DA5">
      <w:pPr>
        <w:rPr>
          <w:rFonts w:ascii="Garamond" w:hAnsi="Garamond"/>
        </w:rPr>
      </w:pPr>
      <w:r>
        <w:rPr>
          <w:rFonts w:ascii="Garamond" w:hAnsi="Garamond"/>
        </w:rPr>
        <w:t xml:space="preserve">We used the </w:t>
      </w:r>
      <w:proofErr w:type="spellStart"/>
      <w:r>
        <w:rPr>
          <w:rFonts w:ascii="Garamond" w:hAnsi="Garamond"/>
        </w:rPr>
        <w:t>tNG</w:t>
      </w:r>
      <w:r w:rsidR="006A7099">
        <w:rPr>
          <w:rFonts w:ascii="Garamond" w:hAnsi="Garamond"/>
        </w:rPr>
        <w:t>B</w:t>
      </w:r>
      <w:r>
        <w:rPr>
          <w:rFonts w:ascii="Garamond" w:hAnsi="Garamond"/>
        </w:rPr>
        <w:t>S</w:t>
      </w:r>
      <w:proofErr w:type="spellEnd"/>
      <w:r>
        <w:rPr>
          <w:rFonts w:ascii="Garamond" w:hAnsi="Garamond"/>
        </w:rPr>
        <w:t xml:space="preserve"> data </w:t>
      </w:r>
      <w:r w:rsidR="00D21AC7">
        <w:rPr>
          <w:rFonts w:ascii="Garamond" w:hAnsi="Garamond"/>
        </w:rPr>
        <w:t>from these</w:t>
      </w:r>
      <w:r>
        <w:rPr>
          <w:rFonts w:ascii="Garamond" w:hAnsi="Garamond"/>
        </w:rPr>
        <w:t xml:space="preserve"> 36 samples to select a smaller subset of primer pairs to pursue with pyrosequencing in the experiment reported here. </w:t>
      </w:r>
      <w:r w:rsidR="00E4567D">
        <w:rPr>
          <w:rFonts w:ascii="Garamond" w:hAnsi="Garamond"/>
        </w:rPr>
        <w:t xml:space="preserve">To make this selection, we first excluded primer pairs in which the </w:t>
      </w:r>
      <w:proofErr w:type="spellStart"/>
      <w:r w:rsidR="00E4567D">
        <w:rPr>
          <w:rFonts w:ascii="Garamond" w:hAnsi="Garamond"/>
        </w:rPr>
        <w:t>CpGs</w:t>
      </w:r>
      <w:proofErr w:type="spellEnd"/>
      <w:r w:rsidR="00E4567D">
        <w:rPr>
          <w:rFonts w:ascii="Garamond" w:hAnsi="Garamond"/>
        </w:rPr>
        <w:t xml:space="preserve"> had very low between-individual variation (usually cases in which all </w:t>
      </w:r>
      <w:proofErr w:type="spellStart"/>
      <w:r w:rsidR="00E4567D">
        <w:rPr>
          <w:rFonts w:ascii="Garamond" w:hAnsi="Garamond"/>
        </w:rPr>
        <w:t>CpGs</w:t>
      </w:r>
      <w:proofErr w:type="spellEnd"/>
      <w:r w:rsidR="00E4567D">
        <w:rPr>
          <w:rFonts w:ascii="Garamond" w:hAnsi="Garamond"/>
        </w:rPr>
        <w:t xml:space="preserve"> were near 0 or 100% methylation). We also </w:t>
      </w:r>
      <w:r w:rsidR="002327E8">
        <w:rPr>
          <w:rFonts w:ascii="Garamond" w:hAnsi="Garamond"/>
        </w:rPr>
        <w:t xml:space="preserve">excluded pairs that yielded data on only a small number of </w:t>
      </w:r>
      <w:proofErr w:type="spellStart"/>
      <w:r w:rsidR="002327E8">
        <w:rPr>
          <w:rFonts w:ascii="Garamond" w:hAnsi="Garamond"/>
        </w:rPr>
        <w:t>CpGs</w:t>
      </w:r>
      <w:proofErr w:type="spellEnd"/>
      <w:r w:rsidR="00D21AC7">
        <w:rPr>
          <w:rFonts w:ascii="Garamond" w:hAnsi="Garamond"/>
        </w:rPr>
        <w:t xml:space="preserve"> or that </w:t>
      </w:r>
      <w:r w:rsidR="00DF4D39">
        <w:rPr>
          <w:rFonts w:ascii="Garamond" w:hAnsi="Garamond"/>
        </w:rPr>
        <w:t>failed to amplify consistently</w:t>
      </w:r>
      <w:r w:rsidR="00D21AC7">
        <w:rPr>
          <w:rFonts w:ascii="Garamond" w:hAnsi="Garamond"/>
        </w:rPr>
        <w:t xml:space="preserve">. </w:t>
      </w:r>
      <w:r w:rsidR="00C760B5">
        <w:rPr>
          <w:rFonts w:ascii="Garamond" w:hAnsi="Garamond"/>
        </w:rPr>
        <w:t xml:space="preserve">In sum, we focused our targets to areas of the genome that appeared to have high between-individual variation and good amplification rates. </w:t>
      </w:r>
      <w:r w:rsidR="00F31D86">
        <w:rPr>
          <w:rFonts w:ascii="Garamond" w:hAnsi="Garamond"/>
        </w:rPr>
        <w:t xml:space="preserve">Using those criteria, we selected </w:t>
      </w:r>
      <w:r w:rsidR="0055787F">
        <w:rPr>
          <w:rFonts w:ascii="Garamond" w:hAnsi="Garamond"/>
        </w:rPr>
        <w:t>three primer pairs in GR and one primer pair each in CRH, CRHR1, and FKBP5</w:t>
      </w:r>
      <w:r w:rsidR="00E90D90">
        <w:rPr>
          <w:rFonts w:ascii="Garamond" w:hAnsi="Garamond"/>
        </w:rPr>
        <w:t xml:space="preserve"> to target for pyrosequencing in our experiment</w:t>
      </w:r>
      <w:r w:rsidR="0055787F">
        <w:rPr>
          <w:rFonts w:ascii="Garamond" w:hAnsi="Garamond"/>
        </w:rPr>
        <w:t>.</w:t>
      </w:r>
      <w:r w:rsidR="00E90D90">
        <w:rPr>
          <w:rFonts w:ascii="Garamond" w:hAnsi="Garamond"/>
        </w:rPr>
        <w:t xml:space="preserve"> </w:t>
      </w:r>
      <w:r w:rsidR="004918D8">
        <w:rPr>
          <w:rFonts w:ascii="Garamond" w:hAnsi="Garamond"/>
        </w:rPr>
        <w:t>W</w:t>
      </w:r>
      <w:r w:rsidR="00E90D90">
        <w:rPr>
          <w:rFonts w:ascii="Garamond" w:hAnsi="Garamond"/>
        </w:rPr>
        <w:t xml:space="preserve">e sent a total of </w:t>
      </w:r>
      <w:r w:rsidR="00741827">
        <w:rPr>
          <w:rFonts w:ascii="Garamond" w:hAnsi="Garamond"/>
        </w:rPr>
        <w:t xml:space="preserve">121 </w:t>
      </w:r>
      <w:r w:rsidR="00E90D90">
        <w:rPr>
          <w:rFonts w:ascii="Garamond" w:hAnsi="Garamond"/>
        </w:rPr>
        <w:t xml:space="preserve">samples </w:t>
      </w:r>
      <w:r w:rsidR="00741827">
        <w:rPr>
          <w:rFonts w:ascii="Garamond" w:hAnsi="Garamond"/>
        </w:rPr>
        <w:t xml:space="preserve">from 70 individual birds </w:t>
      </w:r>
      <w:r w:rsidR="00E90D90">
        <w:rPr>
          <w:rFonts w:ascii="Garamond" w:hAnsi="Garamond"/>
        </w:rPr>
        <w:t xml:space="preserve">to </w:t>
      </w:r>
      <w:proofErr w:type="spellStart"/>
      <w:r w:rsidR="00E90D90">
        <w:rPr>
          <w:rFonts w:ascii="Garamond" w:hAnsi="Garamond"/>
        </w:rPr>
        <w:t>EpigenDx</w:t>
      </w:r>
      <w:proofErr w:type="spellEnd"/>
      <w:r w:rsidR="00E90D90">
        <w:rPr>
          <w:rFonts w:ascii="Garamond" w:hAnsi="Garamond"/>
        </w:rPr>
        <w:t xml:space="preserve"> for pyrosequencing to quantify methylation </w:t>
      </w:r>
      <w:r w:rsidR="00F332C1">
        <w:rPr>
          <w:rFonts w:ascii="Garamond" w:hAnsi="Garamond"/>
        </w:rPr>
        <w:t xml:space="preserve">in the selected areas of the four target genes. </w:t>
      </w:r>
      <w:r w:rsidR="00D02C52">
        <w:rPr>
          <w:rFonts w:ascii="Garamond" w:hAnsi="Garamond"/>
        </w:rPr>
        <w:t xml:space="preserve"> </w:t>
      </w:r>
    </w:p>
    <w:p w14:paraId="313F3EEC" w14:textId="77777777" w:rsidR="004918D8" w:rsidRDefault="004918D8">
      <w:pPr>
        <w:rPr>
          <w:rFonts w:ascii="Garamond" w:hAnsi="Garamond"/>
        </w:rPr>
      </w:pPr>
    </w:p>
    <w:p w14:paraId="70482439" w14:textId="4D141CF7" w:rsidR="004918D8" w:rsidRPr="004918D8" w:rsidRDefault="004918D8" w:rsidP="004918D8">
      <w:pPr>
        <w:rPr>
          <w:rFonts w:ascii="Garamond" w:hAnsi="Garamond"/>
        </w:rPr>
      </w:pPr>
      <w:r>
        <w:rPr>
          <w:rFonts w:ascii="Garamond" w:hAnsi="Garamond"/>
        </w:rPr>
        <w:t xml:space="preserve">Pyrosequencing procedures followed standard methods developed by </w:t>
      </w:r>
      <w:proofErr w:type="spellStart"/>
      <w:r>
        <w:rPr>
          <w:rFonts w:ascii="Garamond" w:hAnsi="Garamond"/>
        </w:rPr>
        <w:t>EpigenDx</w:t>
      </w:r>
      <w:proofErr w:type="spellEnd"/>
      <w:r>
        <w:rPr>
          <w:rFonts w:ascii="Garamond" w:hAnsi="Garamond"/>
        </w:rPr>
        <w:t xml:space="preserve"> (Hopkinton, MA). Briefly, for each sample 500 ng of genomic DNA was </w:t>
      </w:r>
      <w:r w:rsidRPr="004918D8">
        <w:rPr>
          <w:rFonts w:ascii="Garamond" w:hAnsi="Garamond"/>
        </w:rPr>
        <w:t>bisulfite treated using the EZ DNA Methylation kit (</w:t>
      </w:r>
      <w:proofErr w:type="spellStart"/>
      <w:r w:rsidRPr="004918D8">
        <w:rPr>
          <w:rFonts w:ascii="Garamond" w:hAnsi="Garamond"/>
        </w:rPr>
        <w:t>Zymo</w:t>
      </w:r>
      <w:proofErr w:type="spellEnd"/>
      <w:r w:rsidRPr="004918D8">
        <w:rPr>
          <w:rFonts w:ascii="Garamond" w:hAnsi="Garamond"/>
        </w:rPr>
        <w:t xml:space="preserve"> Research, Inc., CA). Bisulfite treated DNA was purified according to the manufacturer’s protocol and eluted to a final volume of 46 µL.</w:t>
      </w:r>
      <w:r>
        <w:rPr>
          <w:rFonts w:ascii="Garamond" w:hAnsi="Garamond"/>
        </w:rPr>
        <w:t xml:space="preserve"> Then, target regions were amplified in PCR reactions containing 1 </w:t>
      </w:r>
      <w:r w:rsidRPr="004918D8">
        <w:rPr>
          <w:rFonts w:ascii="Garamond" w:hAnsi="Garamond"/>
        </w:rPr>
        <w:t xml:space="preserve">µL of bisulfite treated DNA and 0.2 µM of each primer. One primer was biotin-labeled and HPLC purified </w:t>
      </w:r>
      <w:r>
        <w:rPr>
          <w:rFonts w:ascii="Garamond" w:hAnsi="Garamond"/>
        </w:rPr>
        <w:t>(for subsequent purification with Sepharose beads).</w:t>
      </w:r>
    </w:p>
    <w:p w14:paraId="3584B00A" w14:textId="0A4734C3" w:rsidR="004918D8" w:rsidRDefault="004918D8">
      <w:pPr>
        <w:rPr>
          <w:rFonts w:ascii="Garamond" w:hAnsi="Garamond"/>
        </w:rPr>
      </w:pPr>
    </w:p>
    <w:p w14:paraId="235E2C24" w14:textId="77777777" w:rsidR="004918D8" w:rsidRPr="004918D8" w:rsidRDefault="004918D8" w:rsidP="004918D8">
      <w:pPr>
        <w:rPr>
          <w:rFonts w:ascii="Garamond" w:hAnsi="Garamond"/>
        </w:rPr>
      </w:pPr>
      <w:r w:rsidRPr="004918D8">
        <w:rPr>
          <w:rFonts w:ascii="Garamond" w:hAnsi="Garamond"/>
        </w:rPr>
        <w:t xml:space="preserve">PCR product was bound to Streptavidin Sepharose HP (GE Healthcare Life Sciences), after which the immobilized PCR products were purified, washed, denatured with a 0.2 µM NaOH solution, and rewashed using the Pyrosequencing Vacuum Prep Tool (Pyrosequencing, Qiagen), as per the manufacturer’s protocol. </w:t>
      </w:r>
    </w:p>
    <w:p w14:paraId="6ED01BE5" w14:textId="77777777" w:rsidR="004918D8" w:rsidRPr="004918D8" w:rsidRDefault="004918D8" w:rsidP="004918D8">
      <w:pPr>
        <w:rPr>
          <w:rFonts w:ascii="Garamond" w:hAnsi="Garamond"/>
        </w:rPr>
      </w:pPr>
    </w:p>
    <w:p w14:paraId="40CB1096" w14:textId="77777777" w:rsidR="004918D8" w:rsidRPr="004918D8" w:rsidRDefault="004918D8" w:rsidP="004918D8">
      <w:pPr>
        <w:rPr>
          <w:rFonts w:ascii="Garamond" w:hAnsi="Garamond"/>
          <w:bCs/>
        </w:rPr>
      </w:pPr>
      <w:r w:rsidRPr="004918D8">
        <w:rPr>
          <w:rFonts w:ascii="Garamond" w:hAnsi="Garamond"/>
        </w:rPr>
        <w:t xml:space="preserve">Next, 0.5 µM of sequencing primer was annealed to the purified single stranded PCR products. 10 µL of the PCR products were sequenced by Pyrosequencing on the </w:t>
      </w:r>
      <w:r w:rsidRPr="004918D8">
        <w:rPr>
          <w:rFonts w:ascii="Garamond" w:hAnsi="Garamond"/>
          <w:bCs/>
        </w:rPr>
        <w:t xml:space="preserve">PSQ96 HS System (Pyrosequencing, Qiagen) following the manufacturer’s instructions. </w:t>
      </w:r>
    </w:p>
    <w:p w14:paraId="49480FA7" w14:textId="77777777" w:rsidR="004918D8" w:rsidRPr="004918D8" w:rsidRDefault="004918D8" w:rsidP="004918D8">
      <w:pPr>
        <w:rPr>
          <w:rFonts w:ascii="Garamond" w:hAnsi="Garamond"/>
        </w:rPr>
      </w:pPr>
    </w:p>
    <w:p w14:paraId="6C8D463E" w14:textId="597FB385" w:rsidR="004918D8" w:rsidRPr="004918D8" w:rsidRDefault="004918D8" w:rsidP="004918D8">
      <w:pPr>
        <w:rPr>
          <w:rFonts w:ascii="Garamond" w:hAnsi="Garamond"/>
        </w:rPr>
      </w:pPr>
      <w:r w:rsidRPr="004918D8">
        <w:rPr>
          <w:rFonts w:ascii="Garamond" w:hAnsi="Garamond"/>
        </w:rPr>
        <w:t xml:space="preserve">The methylation status of each CpG site was determined individually as an artificial C/T SNP using </w:t>
      </w:r>
      <w:proofErr w:type="spellStart"/>
      <w:r w:rsidRPr="004918D8">
        <w:rPr>
          <w:rFonts w:ascii="Garamond" w:hAnsi="Garamond"/>
          <w:bCs/>
        </w:rPr>
        <w:t>QCpG</w:t>
      </w:r>
      <w:proofErr w:type="spellEnd"/>
      <w:r w:rsidRPr="004918D8">
        <w:rPr>
          <w:rFonts w:ascii="Garamond" w:hAnsi="Garamond"/>
          <w:bCs/>
        </w:rPr>
        <w:t xml:space="preserve"> software (Pyrosequencing, Qiagen). The</w:t>
      </w:r>
      <w:r w:rsidRPr="004918D8">
        <w:rPr>
          <w:rFonts w:ascii="Garamond" w:hAnsi="Garamond"/>
        </w:rPr>
        <w:t xml:space="preserve"> methylation level at each CpG site was calculated as the percentage of the methylated alleles divided by the sum of all methylated and unmethylated alleles. Each experiment included non-CpG cytosines as internal controls to detect incomplete bisulfite conversion of the input DNA. In addition, a series of unmethylated and methylated DNA are included as controls in each PCR. Furthermore, PCR bias testing was performed by mixing unmethylated control DNA with </w:t>
      </w:r>
      <w:r w:rsidRPr="004918D8">
        <w:rPr>
          <w:rFonts w:ascii="Garamond" w:hAnsi="Garamond"/>
          <w:i/>
        </w:rPr>
        <w:t>in vitro</w:t>
      </w:r>
      <w:r w:rsidRPr="004918D8">
        <w:rPr>
          <w:rFonts w:ascii="Garamond" w:hAnsi="Garamond"/>
        </w:rPr>
        <w:t xml:space="preserve"> methylated DNA at different ratios (0%, 5%, 10%, 25%, 50%, 75%, and 100%), followed by bisulfite modification, PCR, and Pyrosequencing analysis.</w:t>
      </w:r>
    </w:p>
    <w:p w14:paraId="03FBD1EE" w14:textId="453869D3" w:rsidR="001354DB" w:rsidRDefault="00933A8F">
      <w:pPr>
        <w:rPr>
          <w:rFonts w:ascii="Garamond" w:hAnsi="Garamond"/>
        </w:rPr>
      </w:pPr>
      <w:r>
        <w:rPr>
          <w:rFonts w:ascii="Garamond" w:hAnsi="Garamond"/>
        </w:rPr>
        <w:br w:type="page"/>
      </w:r>
    </w:p>
    <w:p w14:paraId="16181F6C" w14:textId="3FE9F070" w:rsidR="001354DB" w:rsidRDefault="001354DB">
      <w:pPr>
        <w:rPr>
          <w:rFonts w:ascii="Garamond" w:hAnsi="Garamond"/>
        </w:rPr>
      </w:pPr>
      <w:r>
        <w:rPr>
          <w:rFonts w:ascii="Garamond" w:hAnsi="Garamond"/>
          <w:b/>
          <w:bCs/>
        </w:rPr>
        <w:lastRenderedPageBreak/>
        <w:t>Supplemental Tables</w:t>
      </w:r>
    </w:p>
    <w:p w14:paraId="0CB9E197" w14:textId="5B4BC94D" w:rsidR="001354DB" w:rsidRDefault="009B7E10">
      <w:pPr>
        <w:rPr>
          <w:rFonts w:ascii="Garamond" w:hAnsi="Garamond"/>
        </w:rPr>
      </w:pPr>
      <w:r w:rsidRPr="009B7E10">
        <w:rPr>
          <w:rFonts w:ascii="Garamond" w:hAnsi="Garamond"/>
        </w:rPr>
        <w:t xml:space="preserve">Table S1: Summary data for each of the </w:t>
      </w:r>
      <w:proofErr w:type="spellStart"/>
      <w:r w:rsidRPr="009B7E10">
        <w:rPr>
          <w:rFonts w:ascii="Garamond" w:hAnsi="Garamond"/>
        </w:rPr>
        <w:t>CpGs</w:t>
      </w:r>
      <w:proofErr w:type="spellEnd"/>
      <w:r w:rsidRPr="009B7E10">
        <w:rPr>
          <w:rFonts w:ascii="Garamond" w:hAnsi="Garamond"/>
        </w:rPr>
        <w:t xml:space="preserve"> characterized in this study including minimum, median, mean, and maximum methylation, and the number of samples sequenced at that site</w:t>
      </w:r>
      <w:r>
        <w:rPr>
          <w:rFonts w:ascii="Garamond" w:hAnsi="Garamond"/>
        </w:rPr>
        <w:t xml:space="preserve"> (Excel file).</w:t>
      </w:r>
    </w:p>
    <w:p w14:paraId="05766D16" w14:textId="330B20CB" w:rsidR="009B7E10" w:rsidRPr="00A726B4" w:rsidRDefault="009B7E10">
      <w:pPr>
        <w:rPr>
          <w:rFonts w:ascii="Garamond" w:hAnsi="Garamond"/>
        </w:rPr>
      </w:pPr>
    </w:p>
    <w:p w14:paraId="4CF5DB2B" w14:textId="6DC5819E" w:rsidR="001F0E05" w:rsidRPr="00A726B4" w:rsidRDefault="001F0E05">
      <w:pPr>
        <w:rPr>
          <w:rFonts w:ascii="Garamond" w:hAnsi="Garamond"/>
        </w:rPr>
      </w:pPr>
      <w:r w:rsidRPr="00A726B4">
        <w:rPr>
          <w:rFonts w:ascii="Garamond" w:hAnsi="Garamond"/>
        </w:rPr>
        <w:t xml:space="preserve">Table S2: LMM model output predicting methylation of sites in the CRH </w:t>
      </w:r>
      <w:proofErr w:type="gramStart"/>
      <w:r w:rsidRPr="00A726B4">
        <w:rPr>
          <w:rFonts w:ascii="Garamond" w:hAnsi="Garamond"/>
        </w:rPr>
        <w:t>gene</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620"/>
        <w:gridCol w:w="1938"/>
        <w:gridCol w:w="828"/>
        <w:gridCol w:w="1396"/>
        <w:gridCol w:w="881"/>
      </w:tblGrid>
      <w:tr w:rsidR="001F0E05" w:rsidRPr="00A726B4" w14:paraId="5CBD3B42" w14:textId="77777777" w:rsidTr="001F0E05">
        <w:tc>
          <w:tcPr>
            <w:tcW w:w="0" w:type="auto"/>
            <w:gridSpan w:val="2"/>
            <w:tcBorders>
              <w:top w:val="double" w:sz="6" w:space="0" w:color="auto"/>
            </w:tcBorders>
            <w:tcMar>
              <w:top w:w="113" w:type="dxa"/>
              <w:left w:w="113" w:type="dxa"/>
              <w:bottom w:w="113" w:type="dxa"/>
              <w:right w:w="113" w:type="dxa"/>
            </w:tcMar>
            <w:vAlign w:val="center"/>
            <w:hideMark/>
          </w:tcPr>
          <w:p w14:paraId="4F0570DA" w14:textId="77777777" w:rsidR="001F0E05" w:rsidRPr="00A726B4" w:rsidRDefault="001F0E05" w:rsidP="001F0E05">
            <w:pPr>
              <w:rPr>
                <w:rFonts w:ascii="Garamond" w:hAnsi="Garamond"/>
                <w:b/>
                <w:bCs/>
              </w:rPr>
            </w:pPr>
            <w:r w:rsidRPr="00A726B4">
              <w:rPr>
                <w:rFonts w:ascii="Garamond" w:hAnsi="Garamond"/>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EC73EB4" w14:textId="77777777" w:rsidR="001F0E05" w:rsidRPr="00A726B4" w:rsidRDefault="001F0E05" w:rsidP="001F0E05">
            <w:pPr>
              <w:rPr>
                <w:rFonts w:ascii="Garamond" w:hAnsi="Garamond"/>
                <w:b/>
                <w:bCs/>
              </w:rPr>
            </w:pPr>
            <w:r w:rsidRPr="00A726B4">
              <w:rPr>
                <w:rFonts w:ascii="Garamond" w:hAnsi="Garamond"/>
                <w:b/>
                <w:bCs/>
              </w:rPr>
              <w:t>CRH</w:t>
            </w:r>
          </w:p>
        </w:tc>
      </w:tr>
      <w:tr w:rsidR="001F0E05" w:rsidRPr="00A726B4" w14:paraId="47805A0D" w14:textId="77777777" w:rsidTr="001F0E05">
        <w:tc>
          <w:tcPr>
            <w:tcW w:w="0" w:type="auto"/>
            <w:gridSpan w:val="2"/>
            <w:tcBorders>
              <w:bottom w:val="single" w:sz="6" w:space="0" w:color="auto"/>
            </w:tcBorders>
            <w:vAlign w:val="center"/>
            <w:hideMark/>
          </w:tcPr>
          <w:p w14:paraId="629731D6" w14:textId="77777777" w:rsidR="001F0E05" w:rsidRPr="00A726B4" w:rsidRDefault="001F0E05" w:rsidP="001F0E05">
            <w:pPr>
              <w:rPr>
                <w:rFonts w:ascii="Garamond" w:hAnsi="Garamond"/>
                <w:i/>
                <w:iCs/>
              </w:rPr>
            </w:pPr>
            <w:r w:rsidRPr="00A726B4">
              <w:rPr>
                <w:rFonts w:ascii="Garamond" w:hAnsi="Garamond"/>
                <w:i/>
                <w:iCs/>
              </w:rPr>
              <w:t>Predictors</w:t>
            </w:r>
          </w:p>
        </w:tc>
        <w:tc>
          <w:tcPr>
            <w:tcW w:w="0" w:type="auto"/>
            <w:tcBorders>
              <w:bottom w:val="single" w:sz="6" w:space="0" w:color="auto"/>
            </w:tcBorders>
            <w:vAlign w:val="center"/>
            <w:hideMark/>
          </w:tcPr>
          <w:p w14:paraId="5D5FB6EE" w14:textId="77777777" w:rsidR="001F0E05" w:rsidRPr="00A726B4" w:rsidRDefault="001F0E05" w:rsidP="001F0E05">
            <w:pPr>
              <w:rPr>
                <w:rFonts w:ascii="Garamond" w:hAnsi="Garamond"/>
                <w:i/>
                <w:iCs/>
              </w:rPr>
            </w:pPr>
            <w:r w:rsidRPr="00A726B4">
              <w:rPr>
                <w:rFonts w:ascii="Garamond" w:hAnsi="Garamond"/>
                <w:i/>
                <w:iCs/>
              </w:rPr>
              <w:t>Estimates</w:t>
            </w:r>
          </w:p>
        </w:tc>
        <w:tc>
          <w:tcPr>
            <w:tcW w:w="0" w:type="auto"/>
            <w:tcBorders>
              <w:bottom w:val="single" w:sz="6" w:space="0" w:color="auto"/>
            </w:tcBorders>
            <w:vAlign w:val="center"/>
            <w:hideMark/>
          </w:tcPr>
          <w:p w14:paraId="3BF9C0A6" w14:textId="77777777" w:rsidR="001F0E05" w:rsidRPr="00A726B4" w:rsidRDefault="001F0E05" w:rsidP="001F0E05">
            <w:pPr>
              <w:rPr>
                <w:rFonts w:ascii="Garamond" w:hAnsi="Garamond"/>
                <w:i/>
                <w:iCs/>
              </w:rPr>
            </w:pPr>
            <w:r w:rsidRPr="00A726B4">
              <w:rPr>
                <w:rFonts w:ascii="Garamond" w:hAnsi="Garamond"/>
                <w:i/>
                <w:iCs/>
              </w:rPr>
              <w:t>CI</w:t>
            </w:r>
          </w:p>
        </w:tc>
        <w:tc>
          <w:tcPr>
            <w:tcW w:w="0" w:type="auto"/>
            <w:tcBorders>
              <w:bottom w:val="single" w:sz="6" w:space="0" w:color="auto"/>
            </w:tcBorders>
            <w:vAlign w:val="center"/>
            <w:hideMark/>
          </w:tcPr>
          <w:p w14:paraId="77606144" w14:textId="77777777" w:rsidR="001F0E05" w:rsidRPr="00A726B4" w:rsidRDefault="001F0E05" w:rsidP="001F0E05">
            <w:pPr>
              <w:rPr>
                <w:rFonts w:ascii="Garamond" w:hAnsi="Garamond"/>
                <w:i/>
                <w:iCs/>
              </w:rPr>
            </w:pPr>
            <w:r w:rsidRPr="00A726B4">
              <w:rPr>
                <w:rFonts w:ascii="Garamond" w:hAnsi="Garamond"/>
                <w:i/>
                <w:iCs/>
              </w:rPr>
              <w:t>p</w:t>
            </w:r>
          </w:p>
        </w:tc>
      </w:tr>
      <w:tr w:rsidR="001F0E05" w:rsidRPr="00A726B4" w14:paraId="170E8152" w14:textId="77777777" w:rsidTr="001F0E05">
        <w:tc>
          <w:tcPr>
            <w:tcW w:w="0" w:type="auto"/>
            <w:gridSpan w:val="2"/>
            <w:tcMar>
              <w:top w:w="113" w:type="dxa"/>
              <w:left w:w="113" w:type="dxa"/>
              <w:bottom w:w="113" w:type="dxa"/>
              <w:right w:w="113" w:type="dxa"/>
            </w:tcMar>
            <w:hideMark/>
          </w:tcPr>
          <w:p w14:paraId="220B7160" w14:textId="77777777" w:rsidR="001F0E05" w:rsidRPr="00A726B4" w:rsidRDefault="001F0E05" w:rsidP="001F0E05">
            <w:pPr>
              <w:rPr>
                <w:rFonts w:ascii="Garamond" w:hAnsi="Garamond"/>
              </w:rPr>
            </w:pPr>
            <w:r w:rsidRPr="00A726B4">
              <w:rPr>
                <w:rFonts w:ascii="Garamond" w:hAnsi="Garamond"/>
              </w:rPr>
              <w:t>(Intercept)</w:t>
            </w:r>
          </w:p>
        </w:tc>
        <w:tc>
          <w:tcPr>
            <w:tcW w:w="0" w:type="auto"/>
            <w:tcMar>
              <w:top w:w="113" w:type="dxa"/>
              <w:left w:w="113" w:type="dxa"/>
              <w:bottom w:w="113" w:type="dxa"/>
              <w:right w:w="113" w:type="dxa"/>
            </w:tcMar>
            <w:hideMark/>
          </w:tcPr>
          <w:p w14:paraId="2C0942BF" w14:textId="77777777" w:rsidR="001F0E05" w:rsidRPr="00A726B4" w:rsidRDefault="001F0E05" w:rsidP="001F0E05">
            <w:pPr>
              <w:rPr>
                <w:rFonts w:ascii="Garamond" w:hAnsi="Garamond"/>
              </w:rPr>
            </w:pPr>
            <w:r w:rsidRPr="00A726B4">
              <w:rPr>
                <w:rFonts w:ascii="Garamond" w:hAnsi="Garamond"/>
              </w:rPr>
              <w:t>-1.59</w:t>
            </w:r>
          </w:p>
        </w:tc>
        <w:tc>
          <w:tcPr>
            <w:tcW w:w="0" w:type="auto"/>
            <w:tcMar>
              <w:top w:w="113" w:type="dxa"/>
              <w:left w:w="113" w:type="dxa"/>
              <w:bottom w:w="113" w:type="dxa"/>
              <w:right w:w="113" w:type="dxa"/>
            </w:tcMar>
            <w:hideMark/>
          </w:tcPr>
          <w:p w14:paraId="7A526F2D" w14:textId="77777777" w:rsidR="001F0E05" w:rsidRPr="00A726B4" w:rsidRDefault="001F0E05" w:rsidP="001F0E05">
            <w:pPr>
              <w:rPr>
                <w:rFonts w:ascii="Garamond" w:hAnsi="Garamond"/>
              </w:rPr>
            </w:pPr>
            <w:r w:rsidRPr="00A726B4">
              <w:rPr>
                <w:rFonts w:ascii="Garamond" w:hAnsi="Garamond"/>
              </w:rPr>
              <w:t>-1.98 – -1.21</w:t>
            </w:r>
          </w:p>
        </w:tc>
        <w:tc>
          <w:tcPr>
            <w:tcW w:w="0" w:type="auto"/>
            <w:tcMar>
              <w:top w:w="113" w:type="dxa"/>
              <w:left w:w="113" w:type="dxa"/>
              <w:bottom w:w="113" w:type="dxa"/>
              <w:right w:w="113" w:type="dxa"/>
            </w:tcMar>
            <w:hideMark/>
          </w:tcPr>
          <w:p w14:paraId="478010BA" w14:textId="77777777" w:rsidR="001F0E05" w:rsidRPr="00A726B4" w:rsidRDefault="001F0E05" w:rsidP="001F0E05">
            <w:pPr>
              <w:rPr>
                <w:rFonts w:ascii="Garamond" w:hAnsi="Garamond"/>
              </w:rPr>
            </w:pPr>
            <w:r w:rsidRPr="00A726B4">
              <w:rPr>
                <w:rFonts w:ascii="Garamond" w:hAnsi="Garamond"/>
                <w:b/>
                <w:bCs/>
              </w:rPr>
              <w:t>&lt;0.001</w:t>
            </w:r>
          </w:p>
        </w:tc>
      </w:tr>
      <w:tr w:rsidR="001F0E05" w:rsidRPr="00A726B4" w14:paraId="65F40D64" w14:textId="77777777" w:rsidTr="001F0E05">
        <w:tc>
          <w:tcPr>
            <w:tcW w:w="0" w:type="auto"/>
            <w:gridSpan w:val="2"/>
            <w:tcMar>
              <w:top w:w="113" w:type="dxa"/>
              <w:left w:w="113" w:type="dxa"/>
              <w:bottom w:w="113" w:type="dxa"/>
              <w:right w:w="113" w:type="dxa"/>
            </w:tcMar>
            <w:hideMark/>
          </w:tcPr>
          <w:p w14:paraId="2283E0C9" w14:textId="77777777" w:rsidR="001F0E05" w:rsidRPr="00A726B4" w:rsidRDefault="001F0E05" w:rsidP="001F0E05">
            <w:pPr>
              <w:rPr>
                <w:rFonts w:ascii="Garamond" w:hAnsi="Garamond"/>
              </w:rPr>
            </w:pPr>
            <w:r w:rsidRPr="00A726B4">
              <w:rPr>
                <w:rFonts w:ascii="Garamond" w:hAnsi="Garamond"/>
              </w:rPr>
              <w:t>Treatment [Dulled]</w:t>
            </w:r>
          </w:p>
        </w:tc>
        <w:tc>
          <w:tcPr>
            <w:tcW w:w="0" w:type="auto"/>
            <w:tcMar>
              <w:top w:w="113" w:type="dxa"/>
              <w:left w:w="113" w:type="dxa"/>
              <w:bottom w:w="113" w:type="dxa"/>
              <w:right w:w="113" w:type="dxa"/>
            </w:tcMar>
            <w:hideMark/>
          </w:tcPr>
          <w:p w14:paraId="38534920" w14:textId="77777777" w:rsidR="001F0E05" w:rsidRPr="00A726B4" w:rsidRDefault="001F0E05" w:rsidP="001F0E05">
            <w:pPr>
              <w:rPr>
                <w:rFonts w:ascii="Garamond" w:hAnsi="Garamond"/>
              </w:rPr>
            </w:pPr>
            <w:r w:rsidRPr="00A726B4">
              <w:rPr>
                <w:rFonts w:ascii="Garamond" w:hAnsi="Garamond"/>
              </w:rPr>
              <w:t>-0.05</w:t>
            </w:r>
          </w:p>
        </w:tc>
        <w:tc>
          <w:tcPr>
            <w:tcW w:w="0" w:type="auto"/>
            <w:tcMar>
              <w:top w:w="113" w:type="dxa"/>
              <w:left w:w="113" w:type="dxa"/>
              <w:bottom w:w="113" w:type="dxa"/>
              <w:right w:w="113" w:type="dxa"/>
            </w:tcMar>
            <w:hideMark/>
          </w:tcPr>
          <w:p w14:paraId="6E291CC0" w14:textId="77777777" w:rsidR="001F0E05" w:rsidRPr="00A726B4" w:rsidRDefault="001F0E05" w:rsidP="001F0E05">
            <w:pPr>
              <w:rPr>
                <w:rFonts w:ascii="Garamond" w:hAnsi="Garamond"/>
              </w:rPr>
            </w:pPr>
            <w:r w:rsidRPr="00A726B4">
              <w:rPr>
                <w:rFonts w:ascii="Garamond" w:hAnsi="Garamond"/>
              </w:rPr>
              <w:t>-0.17 – 0.06</w:t>
            </w:r>
          </w:p>
        </w:tc>
        <w:tc>
          <w:tcPr>
            <w:tcW w:w="0" w:type="auto"/>
            <w:tcMar>
              <w:top w:w="113" w:type="dxa"/>
              <w:left w:w="113" w:type="dxa"/>
              <w:bottom w:w="113" w:type="dxa"/>
              <w:right w:w="113" w:type="dxa"/>
            </w:tcMar>
            <w:hideMark/>
          </w:tcPr>
          <w:p w14:paraId="3A40E092" w14:textId="77777777" w:rsidR="001F0E05" w:rsidRPr="00A726B4" w:rsidRDefault="001F0E05" w:rsidP="001F0E05">
            <w:pPr>
              <w:rPr>
                <w:rFonts w:ascii="Garamond" w:hAnsi="Garamond"/>
              </w:rPr>
            </w:pPr>
            <w:r w:rsidRPr="00A726B4">
              <w:rPr>
                <w:rFonts w:ascii="Garamond" w:hAnsi="Garamond"/>
              </w:rPr>
              <w:t>0.353</w:t>
            </w:r>
          </w:p>
        </w:tc>
      </w:tr>
      <w:tr w:rsidR="001F0E05" w:rsidRPr="00A726B4" w14:paraId="021D0826" w14:textId="77777777" w:rsidTr="001F0E05">
        <w:tc>
          <w:tcPr>
            <w:tcW w:w="0" w:type="auto"/>
            <w:gridSpan w:val="2"/>
            <w:tcMar>
              <w:top w:w="113" w:type="dxa"/>
              <w:left w:w="113" w:type="dxa"/>
              <w:bottom w:w="113" w:type="dxa"/>
              <w:right w:w="113" w:type="dxa"/>
            </w:tcMar>
            <w:hideMark/>
          </w:tcPr>
          <w:p w14:paraId="5EB292B0" w14:textId="77777777" w:rsidR="001F0E05" w:rsidRPr="00A726B4" w:rsidRDefault="001F0E05" w:rsidP="001F0E05">
            <w:pPr>
              <w:rPr>
                <w:rFonts w:ascii="Garamond" w:hAnsi="Garamond"/>
              </w:rPr>
            </w:pPr>
            <w:r w:rsidRPr="00A726B4">
              <w:rPr>
                <w:rFonts w:ascii="Garamond" w:hAnsi="Garamond"/>
              </w:rPr>
              <w:t>Capture [3]</w:t>
            </w:r>
          </w:p>
        </w:tc>
        <w:tc>
          <w:tcPr>
            <w:tcW w:w="0" w:type="auto"/>
            <w:tcMar>
              <w:top w:w="113" w:type="dxa"/>
              <w:left w:w="113" w:type="dxa"/>
              <w:bottom w:w="113" w:type="dxa"/>
              <w:right w:w="113" w:type="dxa"/>
            </w:tcMar>
            <w:hideMark/>
          </w:tcPr>
          <w:p w14:paraId="03B25038" w14:textId="77777777" w:rsidR="001F0E05" w:rsidRPr="00A726B4" w:rsidRDefault="001F0E05" w:rsidP="001F0E05">
            <w:pPr>
              <w:rPr>
                <w:rFonts w:ascii="Garamond" w:hAnsi="Garamond"/>
              </w:rPr>
            </w:pPr>
            <w:r w:rsidRPr="00A726B4">
              <w:rPr>
                <w:rFonts w:ascii="Garamond" w:hAnsi="Garamond"/>
              </w:rPr>
              <w:t>-0.02</w:t>
            </w:r>
          </w:p>
        </w:tc>
        <w:tc>
          <w:tcPr>
            <w:tcW w:w="0" w:type="auto"/>
            <w:tcMar>
              <w:top w:w="113" w:type="dxa"/>
              <w:left w:w="113" w:type="dxa"/>
              <w:bottom w:w="113" w:type="dxa"/>
              <w:right w:w="113" w:type="dxa"/>
            </w:tcMar>
            <w:hideMark/>
          </w:tcPr>
          <w:p w14:paraId="6ABC257F" w14:textId="77777777" w:rsidR="001F0E05" w:rsidRPr="00A726B4" w:rsidRDefault="001F0E05" w:rsidP="001F0E05">
            <w:pPr>
              <w:rPr>
                <w:rFonts w:ascii="Garamond" w:hAnsi="Garamond"/>
              </w:rPr>
            </w:pPr>
            <w:r w:rsidRPr="00A726B4">
              <w:rPr>
                <w:rFonts w:ascii="Garamond" w:hAnsi="Garamond"/>
              </w:rPr>
              <w:t>-0.04 – 0.00</w:t>
            </w:r>
          </w:p>
        </w:tc>
        <w:tc>
          <w:tcPr>
            <w:tcW w:w="0" w:type="auto"/>
            <w:tcMar>
              <w:top w:w="113" w:type="dxa"/>
              <w:left w:w="113" w:type="dxa"/>
              <w:bottom w:w="113" w:type="dxa"/>
              <w:right w:w="113" w:type="dxa"/>
            </w:tcMar>
            <w:hideMark/>
          </w:tcPr>
          <w:p w14:paraId="4EF758F8" w14:textId="77777777" w:rsidR="001F0E05" w:rsidRPr="00A726B4" w:rsidRDefault="001F0E05" w:rsidP="001F0E05">
            <w:pPr>
              <w:rPr>
                <w:rFonts w:ascii="Garamond" w:hAnsi="Garamond"/>
              </w:rPr>
            </w:pPr>
            <w:r w:rsidRPr="00A726B4">
              <w:rPr>
                <w:rFonts w:ascii="Garamond" w:hAnsi="Garamond"/>
              </w:rPr>
              <w:t>0.096</w:t>
            </w:r>
          </w:p>
        </w:tc>
      </w:tr>
      <w:tr w:rsidR="001F0E05" w:rsidRPr="00A726B4" w14:paraId="5E344B86" w14:textId="77777777" w:rsidTr="001F0E05">
        <w:tc>
          <w:tcPr>
            <w:tcW w:w="0" w:type="auto"/>
            <w:gridSpan w:val="2"/>
            <w:tcMar>
              <w:top w:w="113" w:type="dxa"/>
              <w:left w:w="113" w:type="dxa"/>
              <w:bottom w:w="113" w:type="dxa"/>
              <w:right w:w="113" w:type="dxa"/>
            </w:tcMar>
            <w:hideMark/>
          </w:tcPr>
          <w:p w14:paraId="2ECE5C6B" w14:textId="77777777" w:rsidR="001F0E05" w:rsidRPr="00A726B4" w:rsidRDefault="001F0E05" w:rsidP="001F0E05">
            <w:pPr>
              <w:rPr>
                <w:rFonts w:ascii="Garamond" w:hAnsi="Garamond"/>
              </w:rPr>
            </w:pPr>
            <w:r w:rsidRPr="00A726B4">
              <w:rPr>
                <w:rFonts w:ascii="Garamond" w:hAnsi="Garamond"/>
              </w:rPr>
              <w:t>BibB1</w:t>
            </w:r>
          </w:p>
        </w:tc>
        <w:tc>
          <w:tcPr>
            <w:tcW w:w="0" w:type="auto"/>
            <w:tcMar>
              <w:top w:w="113" w:type="dxa"/>
              <w:left w:w="113" w:type="dxa"/>
              <w:bottom w:w="113" w:type="dxa"/>
              <w:right w:w="113" w:type="dxa"/>
            </w:tcMar>
            <w:hideMark/>
          </w:tcPr>
          <w:p w14:paraId="3DBC3AB5" w14:textId="77777777" w:rsidR="001F0E05" w:rsidRPr="00A726B4" w:rsidRDefault="001F0E05" w:rsidP="001F0E05">
            <w:pPr>
              <w:rPr>
                <w:rFonts w:ascii="Garamond" w:hAnsi="Garamond"/>
              </w:rPr>
            </w:pPr>
            <w:r w:rsidRPr="00A726B4">
              <w:rPr>
                <w:rFonts w:ascii="Garamond" w:hAnsi="Garamond"/>
              </w:rPr>
              <w:t>0.00</w:t>
            </w:r>
          </w:p>
        </w:tc>
        <w:tc>
          <w:tcPr>
            <w:tcW w:w="0" w:type="auto"/>
            <w:tcMar>
              <w:top w:w="113" w:type="dxa"/>
              <w:left w:w="113" w:type="dxa"/>
              <w:bottom w:w="113" w:type="dxa"/>
              <w:right w:w="113" w:type="dxa"/>
            </w:tcMar>
            <w:hideMark/>
          </w:tcPr>
          <w:p w14:paraId="79250752" w14:textId="77777777" w:rsidR="001F0E05" w:rsidRPr="00A726B4" w:rsidRDefault="001F0E05" w:rsidP="001F0E05">
            <w:pPr>
              <w:rPr>
                <w:rFonts w:ascii="Garamond" w:hAnsi="Garamond"/>
              </w:rPr>
            </w:pPr>
            <w:r w:rsidRPr="00A726B4">
              <w:rPr>
                <w:rFonts w:ascii="Garamond" w:hAnsi="Garamond"/>
              </w:rPr>
              <w:t>-0.00 – 0.01</w:t>
            </w:r>
          </w:p>
        </w:tc>
        <w:tc>
          <w:tcPr>
            <w:tcW w:w="0" w:type="auto"/>
            <w:tcMar>
              <w:top w:w="113" w:type="dxa"/>
              <w:left w:w="113" w:type="dxa"/>
              <w:bottom w:w="113" w:type="dxa"/>
              <w:right w:w="113" w:type="dxa"/>
            </w:tcMar>
            <w:hideMark/>
          </w:tcPr>
          <w:p w14:paraId="1C96BF44" w14:textId="77777777" w:rsidR="001F0E05" w:rsidRPr="00A726B4" w:rsidRDefault="001F0E05" w:rsidP="001F0E05">
            <w:pPr>
              <w:rPr>
                <w:rFonts w:ascii="Garamond" w:hAnsi="Garamond"/>
              </w:rPr>
            </w:pPr>
            <w:r w:rsidRPr="00A726B4">
              <w:rPr>
                <w:rFonts w:ascii="Garamond" w:hAnsi="Garamond"/>
              </w:rPr>
              <w:t>0.365</w:t>
            </w:r>
          </w:p>
        </w:tc>
      </w:tr>
      <w:tr w:rsidR="001F0E05" w:rsidRPr="00A726B4" w14:paraId="62B363A6" w14:textId="77777777" w:rsidTr="001F0E05">
        <w:tc>
          <w:tcPr>
            <w:tcW w:w="0" w:type="auto"/>
            <w:gridSpan w:val="5"/>
            <w:tcMar>
              <w:top w:w="192" w:type="dxa"/>
              <w:left w:w="15" w:type="dxa"/>
              <w:bottom w:w="15" w:type="dxa"/>
              <w:right w:w="15" w:type="dxa"/>
            </w:tcMar>
            <w:vAlign w:val="center"/>
            <w:hideMark/>
          </w:tcPr>
          <w:p w14:paraId="174239E2" w14:textId="77777777" w:rsidR="001F0E05" w:rsidRPr="00A726B4" w:rsidRDefault="001F0E05" w:rsidP="001F0E05">
            <w:pPr>
              <w:rPr>
                <w:rFonts w:ascii="Garamond" w:hAnsi="Garamond"/>
                <w:b/>
                <w:bCs/>
              </w:rPr>
            </w:pPr>
            <w:r w:rsidRPr="00A726B4">
              <w:rPr>
                <w:rFonts w:ascii="Garamond" w:hAnsi="Garamond"/>
                <w:b/>
                <w:bCs/>
              </w:rPr>
              <w:t>Random Effects</w:t>
            </w:r>
          </w:p>
        </w:tc>
      </w:tr>
      <w:tr w:rsidR="001F0E05" w:rsidRPr="00A726B4" w14:paraId="6E76CB29" w14:textId="77777777" w:rsidTr="001F0E05">
        <w:tc>
          <w:tcPr>
            <w:tcW w:w="0" w:type="auto"/>
            <w:gridSpan w:val="2"/>
            <w:tcMar>
              <w:top w:w="57" w:type="dxa"/>
              <w:left w:w="113" w:type="dxa"/>
              <w:bottom w:w="57" w:type="dxa"/>
              <w:right w:w="113" w:type="dxa"/>
            </w:tcMar>
            <w:hideMark/>
          </w:tcPr>
          <w:p w14:paraId="1702BB43" w14:textId="77777777" w:rsidR="001F0E05" w:rsidRPr="00A726B4" w:rsidRDefault="001F0E05" w:rsidP="001F0E05">
            <w:pPr>
              <w:rPr>
                <w:rFonts w:ascii="Garamond" w:hAnsi="Garamond"/>
              </w:rPr>
            </w:pPr>
            <w:r w:rsidRPr="00A726B4">
              <w:rPr>
                <w:rFonts w:ascii="Garamond" w:hAnsi="Garamond"/>
              </w:rPr>
              <w:t>σ</w:t>
            </w:r>
            <w:r w:rsidRPr="00A726B4">
              <w:rPr>
                <w:rFonts w:ascii="Garamond" w:hAnsi="Garamond"/>
                <w:vertAlign w:val="superscript"/>
              </w:rPr>
              <w:t>2</w:t>
            </w:r>
          </w:p>
        </w:tc>
        <w:tc>
          <w:tcPr>
            <w:tcW w:w="0" w:type="auto"/>
            <w:gridSpan w:val="3"/>
            <w:tcMar>
              <w:top w:w="57" w:type="dxa"/>
              <w:left w:w="113" w:type="dxa"/>
              <w:bottom w:w="57" w:type="dxa"/>
              <w:right w:w="113" w:type="dxa"/>
            </w:tcMar>
            <w:hideMark/>
          </w:tcPr>
          <w:p w14:paraId="5ED6B8A7" w14:textId="77777777" w:rsidR="001F0E05" w:rsidRPr="00A726B4" w:rsidRDefault="001F0E05" w:rsidP="001F0E05">
            <w:pPr>
              <w:rPr>
                <w:rFonts w:ascii="Garamond" w:hAnsi="Garamond"/>
              </w:rPr>
            </w:pPr>
            <w:r w:rsidRPr="00A726B4">
              <w:rPr>
                <w:rFonts w:ascii="Garamond" w:hAnsi="Garamond"/>
              </w:rPr>
              <w:t>0.04</w:t>
            </w:r>
          </w:p>
        </w:tc>
      </w:tr>
      <w:tr w:rsidR="001F0E05" w:rsidRPr="00A726B4" w14:paraId="1F074880" w14:textId="77777777" w:rsidTr="001F0E05">
        <w:tc>
          <w:tcPr>
            <w:tcW w:w="0" w:type="auto"/>
            <w:gridSpan w:val="2"/>
            <w:tcMar>
              <w:top w:w="57" w:type="dxa"/>
              <w:left w:w="113" w:type="dxa"/>
              <w:bottom w:w="57" w:type="dxa"/>
              <w:right w:w="113" w:type="dxa"/>
            </w:tcMar>
            <w:hideMark/>
          </w:tcPr>
          <w:p w14:paraId="5E5CE4B2" w14:textId="77777777" w:rsidR="001F0E05" w:rsidRPr="00A726B4" w:rsidRDefault="001F0E05" w:rsidP="001F0E05">
            <w:pPr>
              <w:rPr>
                <w:rFonts w:ascii="Garamond" w:hAnsi="Garamond"/>
              </w:rPr>
            </w:pPr>
            <w:r w:rsidRPr="00A726B4">
              <w:rPr>
                <w:rFonts w:ascii="Garamond" w:hAnsi="Garamond"/>
              </w:rPr>
              <w:t>τ</w:t>
            </w:r>
            <w:r w:rsidRPr="00A726B4">
              <w:rPr>
                <w:rFonts w:ascii="Garamond" w:hAnsi="Garamond"/>
                <w:vertAlign w:val="subscript"/>
              </w:rPr>
              <w:t>00</w:t>
            </w:r>
            <w:r w:rsidRPr="00A726B4">
              <w:rPr>
                <w:rFonts w:ascii="Garamond" w:hAnsi="Garamond"/>
              </w:rPr>
              <w:t> </w:t>
            </w:r>
            <w:r w:rsidRPr="00A726B4">
              <w:rPr>
                <w:rFonts w:ascii="Garamond" w:hAnsi="Garamond"/>
                <w:vertAlign w:val="subscript"/>
              </w:rPr>
              <w:t>Band</w:t>
            </w:r>
          </w:p>
        </w:tc>
        <w:tc>
          <w:tcPr>
            <w:tcW w:w="0" w:type="auto"/>
            <w:gridSpan w:val="3"/>
            <w:tcMar>
              <w:top w:w="57" w:type="dxa"/>
              <w:left w:w="113" w:type="dxa"/>
              <w:bottom w:w="57" w:type="dxa"/>
              <w:right w:w="113" w:type="dxa"/>
            </w:tcMar>
            <w:hideMark/>
          </w:tcPr>
          <w:p w14:paraId="2CBE63CC" w14:textId="77777777" w:rsidR="001F0E05" w:rsidRPr="00A726B4" w:rsidRDefault="001F0E05" w:rsidP="001F0E05">
            <w:pPr>
              <w:rPr>
                <w:rFonts w:ascii="Garamond" w:hAnsi="Garamond"/>
              </w:rPr>
            </w:pPr>
            <w:r w:rsidRPr="00A726B4">
              <w:rPr>
                <w:rFonts w:ascii="Garamond" w:hAnsi="Garamond"/>
              </w:rPr>
              <w:t>0.05</w:t>
            </w:r>
          </w:p>
        </w:tc>
      </w:tr>
      <w:tr w:rsidR="001F0E05" w:rsidRPr="00A726B4" w14:paraId="1CAE6AC6" w14:textId="77777777" w:rsidTr="001F0E05">
        <w:tc>
          <w:tcPr>
            <w:tcW w:w="0" w:type="auto"/>
            <w:gridSpan w:val="2"/>
            <w:tcMar>
              <w:top w:w="57" w:type="dxa"/>
              <w:left w:w="113" w:type="dxa"/>
              <w:bottom w:w="57" w:type="dxa"/>
              <w:right w:w="113" w:type="dxa"/>
            </w:tcMar>
            <w:hideMark/>
          </w:tcPr>
          <w:p w14:paraId="75752399" w14:textId="77777777" w:rsidR="001F0E05" w:rsidRPr="00A726B4" w:rsidRDefault="001F0E05" w:rsidP="001F0E05">
            <w:pPr>
              <w:rPr>
                <w:rFonts w:ascii="Garamond" w:hAnsi="Garamond"/>
              </w:rPr>
            </w:pPr>
            <w:r w:rsidRPr="00A726B4">
              <w:rPr>
                <w:rFonts w:ascii="Garamond" w:hAnsi="Garamond"/>
              </w:rPr>
              <w:t>τ</w:t>
            </w:r>
            <w:r w:rsidRPr="00A726B4">
              <w:rPr>
                <w:rFonts w:ascii="Garamond" w:hAnsi="Garamond"/>
                <w:vertAlign w:val="subscript"/>
              </w:rPr>
              <w:t>00</w:t>
            </w:r>
            <w:r w:rsidRPr="00A726B4">
              <w:rPr>
                <w:rFonts w:ascii="Garamond" w:hAnsi="Garamond"/>
              </w:rPr>
              <w:t> </w:t>
            </w:r>
            <w:proofErr w:type="spellStart"/>
            <w:r w:rsidRPr="00A726B4">
              <w:rPr>
                <w:rFonts w:ascii="Garamond" w:hAnsi="Garamond"/>
                <w:vertAlign w:val="subscript"/>
              </w:rPr>
              <w:t>cpg</w:t>
            </w:r>
            <w:proofErr w:type="spellEnd"/>
          </w:p>
        </w:tc>
        <w:tc>
          <w:tcPr>
            <w:tcW w:w="0" w:type="auto"/>
            <w:gridSpan w:val="3"/>
            <w:tcMar>
              <w:top w:w="57" w:type="dxa"/>
              <w:left w:w="113" w:type="dxa"/>
              <w:bottom w:w="57" w:type="dxa"/>
              <w:right w:w="113" w:type="dxa"/>
            </w:tcMar>
            <w:hideMark/>
          </w:tcPr>
          <w:p w14:paraId="29E3A144" w14:textId="77777777" w:rsidR="001F0E05" w:rsidRPr="00A726B4" w:rsidRDefault="001F0E05" w:rsidP="001F0E05">
            <w:pPr>
              <w:rPr>
                <w:rFonts w:ascii="Garamond" w:hAnsi="Garamond"/>
              </w:rPr>
            </w:pPr>
            <w:r w:rsidRPr="00A726B4">
              <w:rPr>
                <w:rFonts w:ascii="Garamond" w:hAnsi="Garamond"/>
              </w:rPr>
              <w:t>0.26</w:t>
            </w:r>
          </w:p>
        </w:tc>
      </w:tr>
      <w:tr w:rsidR="001F0E05" w:rsidRPr="00A726B4" w14:paraId="08932B75" w14:textId="77777777" w:rsidTr="001F0E05">
        <w:tc>
          <w:tcPr>
            <w:tcW w:w="0" w:type="auto"/>
            <w:gridSpan w:val="2"/>
            <w:tcMar>
              <w:top w:w="57" w:type="dxa"/>
              <w:left w:w="113" w:type="dxa"/>
              <w:bottom w:w="57" w:type="dxa"/>
              <w:right w:w="113" w:type="dxa"/>
            </w:tcMar>
            <w:hideMark/>
          </w:tcPr>
          <w:p w14:paraId="6A42E2D4" w14:textId="77777777" w:rsidR="001F0E05" w:rsidRPr="00A726B4" w:rsidRDefault="001F0E05" w:rsidP="001F0E05">
            <w:pPr>
              <w:rPr>
                <w:rFonts w:ascii="Garamond" w:hAnsi="Garamond"/>
              </w:rPr>
            </w:pPr>
            <w:r w:rsidRPr="00A726B4">
              <w:rPr>
                <w:rFonts w:ascii="Garamond" w:hAnsi="Garamond"/>
              </w:rPr>
              <w:t>ICC</w:t>
            </w:r>
          </w:p>
        </w:tc>
        <w:tc>
          <w:tcPr>
            <w:tcW w:w="0" w:type="auto"/>
            <w:gridSpan w:val="3"/>
            <w:tcMar>
              <w:top w:w="57" w:type="dxa"/>
              <w:left w:w="113" w:type="dxa"/>
              <w:bottom w:w="57" w:type="dxa"/>
              <w:right w:w="113" w:type="dxa"/>
            </w:tcMar>
            <w:hideMark/>
          </w:tcPr>
          <w:p w14:paraId="2304C1FF" w14:textId="77777777" w:rsidR="001F0E05" w:rsidRPr="00A726B4" w:rsidRDefault="001F0E05" w:rsidP="001F0E05">
            <w:pPr>
              <w:rPr>
                <w:rFonts w:ascii="Garamond" w:hAnsi="Garamond"/>
              </w:rPr>
            </w:pPr>
            <w:r w:rsidRPr="00A726B4">
              <w:rPr>
                <w:rFonts w:ascii="Garamond" w:hAnsi="Garamond"/>
              </w:rPr>
              <w:t>0.88</w:t>
            </w:r>
          </w:p>
        </w:tc>
      </w:tr>
      <w:tr w:rsidR="001F0E05" w:rsidRPr="00A726B4" w14:paraId="5715F982" w14:textId="77777777" w:rsidTr="001F0E05">
        <w:tc>
          <w:tcPr>
            <w:tcW w:w="0" w:type="auto"/>
            <w:gridSpan w:val="2"/>
            <w:tcMar>
              <w:top w:w="57" w:type="dxa"/>
              <w:left w:w="113" w:type="dxa"/>
              <w:bottom w:w="57" w:type="dxa"/>
              <w:right w:w="113" w:type="dxa"/>
            </w:tcMar>
            <w:hideMark/>
          </w:tcPr>
          <w:p w14:paraId="10F6D67D" w14:textId="77777777" w:rsidR="001F0E05" w:rsidRPr="00A726B4" w:rsidRDefault="001F0E05" w:rsidP="001F0E05">
            <w:pPr>
              <w:rPr>
                <w:rFonts w:ascii="Garamond" w:hAnsi="Garamond"/>
              </w:rPr>
            </w:pPr>
            <w:r w:rsidRPr="00A726B4">
              <w:rPr>
                <w:rFonts w:ascii="Garamond" w:hAnsi="Garamond"/>
              </w:rPr>
              <w:t>N </w:t>
            </w:r>
            <w:r w:rsidRPr="00A726B4">
              <w:rPr>
                <w:rFonts w:ascii="Garamond" w:hAnsi="Garamond"/>
                <w:vertAlign w:val="subscript"/>
              </w:rPr>
              <w:t>Band</w:t>
            </w:r>
          </w:p>
        </w:tc>
        <w:tc>
          <w:tcPr>
            <w:tcW w:w="0" w:type="auto"/>
            <w:gridSpan w:val="3"/>
            <w:tcMar>
              <w:top w:w="57" w:type="dxa"/>
              <w:left w:w="113" w:type="dxa"/>
              <w:bottom w:w="57" w:type="dxa"/>
              <w:right w:w="113" w:type="dxa"/>
            </w:tcMar>
            <w:hideMark/>
          </w:tcPr>
          <w:p w14:paraId="688F289D" w14:textId="77777777" w:rsidR="001F0E05" w:rsidRPr="00A726B4" w:rsidRDefault="001F0E05" w:rsidP="001F0E05">
            <w:pPr>
              <w:rPr>
                <w:rFonts w:ascii="Garamond" w:hAnsi="Garamond"/>
              </w:rPr>
            </w:pPr>
            <w:r w:rsidRPr="00A726B4">
              <w:rPr>
                <w:rFonts w:ascii="Garamond" w:hAnsi="Garamond"/>
              </w:rPr>
              <w:t>68</w:t>
            </w:r>
          </w:p>
        </w:tc>
      </w:tr>
      <w:tr w:rsidR="001F0E05" w:rsidRPr="00A726B4" w14:paraId="745754FD" w14:textId="77777777" w:rsidTr="001F0E05">
        <w:tc>
          <w:tcPr>
            <w:tcW w:w="0" w:type="auto"/>
            <w:gridSpan w:val="2"/>
            <w:tcMar>
              <w:top w:w="57" w:type="dxa"/>
              <w:left w:w="113" w:type="dxa"/>
              <w:bottom w:w="57" w:type="dxa"/>
              <w:right w:w="113" w:type="dxa"/>
            </w:tcMar>
            <w:hideMark/>
          </w:tcPr>
          <w:p w14:paraId="0111CE57" w14:textId="77777777" w:rsidR="001F0E05" w:rsidRPr="00A726B4" w:rsidRDefault="001F0E05" w:rsidP="001F0E05">
            <w:pPr>
              <w:rPr>
                <w:rFonts w:ascii="Garamond" w:hAnsi="Garamond"/>
              </w:rPr>
            </w:pPr>
            <w:r w:rsidRPr="00A726B4">
              <w:rPr>
                <w:rFonts w:ascii="Garamond" w:hAnsi="Garamond"/>
              </w:rPr>
              <w:t>N </w:t>
            </w:r>
            <w:proofErr w:type="spellStart"/>
            <w:r w:rsidRPr="00A726B4">
              <w:rPr>
                <w:rFonts w:ascii="Garamond" w:hAnsi="Garamond"/>
                <w:vertAlign w:val="subscript"/>
              </w:rPr>
              <w:t>cpg</w:t>
            </w:r>
            <w:proofErr w:type="spellEnd"/>
          </w:p>
        </w:tc>
        <w:tc>
          <w:tcPr>
            <w:tcW w:w="0" w:type="auto"/>
            <w:gridSpan w:val="3"/>
            <w:tcMar>
              <w:top w:w="57" w:type="dxa"/>
              <w:left w:w="113" w:type="dxa"/>
              <w:bottom w:w="57" w:type="dxa"/>
              <w:right w:w="113" w:type="dxa"/>
            </w:tcMar>
            <w:hideMark/>
          </w:tcPr>
          <w:p w14:paraId="2325987A" w14:textId="77777777" w:rsidR="001F0E05" w:rsidRPr="00A726B4" w:rsidRDefault="001F0E05" w:rsidP="001F0E05">
            <w:pPr>
              <w:rPr>
                <w:rFonts w:ascii="Garamond" w:hAnsi="Garamond"/>
              </w:rPr>
            </w:pPr>
            <w:r w:rsidRPr="00A726B4">
              <w:rPr>
                <w:rFonts w:ascii="Garamond" w:hAnsi="Garamond"/>
              </w:rPr>
              <w:t>12</w:t>
            </w:r>
          </w:p>
        </w:tc>
      </w:tr>
      <w:tr w:rsidR="001F0E05" w:rsidRPr="00A726B4" w14:paraId="51C8366F" w14:textId="77777777" w:rsidTr="001F0E05">
        <w:tc>
          <w:tcPr>
            <w:tcW w:w="0" w:type="auto"/>
            <w:gridSpan w:val="2"/>
            <w:tcBorders>
              <w:top w:val="single" w:sz="6" w:space="0" w:color="auto"/>
            </w:tcBorders>
            <w:tcMar>
              <w:top w:w="57" w:type="dxa"/>
              <w:left w:w="113" w:type="dxa"/>
              <w:bottom w:w="57" w:type="dxa"/>
              <w:right w:w="113" w:type="dxa"/>
            </w:tcMar>
            <w:hideMark/>
          </w:tcPr>
          <w:p w14:paraId="55645CFE" w14:textId="77777777" w:rsidR="001F0E05" w:rsidRPr="00A726B4" w:rsidRDefault="001F0E05" w:rsidP="001F0E05">
            <w:pPr>
              <w:rPr>
                <w:rFonts w:ascii="Garamond" w:hAnsi="Garamond"/>
              </w:rPr>
            </w:pPr>
            <w:r w:rsidRPr="00A726B4">
              <w:rPr>
                <w:rFonts w:ascii="Garamond" w:hAnsi="Garamond"/>
              </w:rPr>
              <w:t>Observations</w:t>
            </w:r>
          </w:p>
        </w:tc>
        <w:tc>
          <w:tcPr>
            <w:tcW w:w="0" w:type="auto"/>
            <w:gridSpan w:val="3"/>
            <w:tcBorders>
              <w:top w:val="single" w:sz="6" w:space="0" w:color="auto"/>
            </w:tcBorders>
            <w:tcMar>
              <w:top w:w="57" w:type="dxa"/>
              <w:left w:w="113" w:type="dxa"/>
              <w:bottom w:w="57" w:type="dxa"/>
              <w:right w:w="113" w:type="dxa"/>
            </w:tcMar>
            <w:hideMark/>
          </w:tcPr>
          <w:p w14:paraId="06504DE0" w14:textId="77777777" w:rsidR="001F0E05" w:rsidRPr="00A726B4" w:rsidRDefault="001F0E05" w:rsidP="001F0E05">
            <w:pPr>
              <w:rPr>
                <w:rFonts w:ascii="Garamond" w:hAnsi="Garamond"/>
              </w:rPr>
            </w:pPr>
            <w:r w:rsidRPr="00A726B4">
              <w:rPr>
                <w:rFonts w:ascii="Garamond" w:hAnsi="Garamond"/>
              </w:rPr>
              <w:t>1401</w:t>
            </w:r>
          </w:p>
        </w:tc>
      </w:tr>
      <w:tr w:rsidR="001F0E05" w:rsidRPr="00A726B4" w14:paraId="4B93BCC9" w14:textId="77777777" w:rsidTr="001F0E05">
        <w:tc>
          <w:tcPr>
            <w:tcW w:w="0" w:type="auto"/>
            <w:gridSpan w:val="2"/>
            <w:tcMar>
              <w:top w:w="57" w:type="dxa"/>
              <w:left w:w="113" w:type="dxa"/>
              <w:bottom w:w="57" w:type="dxa"/>
              <w:right w:w="113" w:type="dxa"/>
            </w:tcMar>
            <w:hideMark/>
          </w:tcPr>
          <w:p w14:paraId="0AF5DFBE" w14:textId="77777777" w:rsidR="001F0E05" w:rsidRPr="00A726B4" w:rsidRDefault="001F0E05" w:rsidP="001F0E05">
            <w:pPr>
              <w:rPr>
                <w:rFonts w:ascii="Garamond" w:hAnsi="Garamond"/>
                <w:vertAlign w:val="superscript"/>
              </w:rPr>
            </w:pPr>
            <w:r w:rsidRPr="00A726B4">
              <w:rPr>
                <w:rFonts w:ascii="Garamond" w:hAnsi="Garamond"/>
              </w:rPr>
              <w:t>Marginal R</w:t>
            </w:r>
            <w:r w:rsidRPr="00A726B4">
              <w:rPr>
                <w:rFonts w:ascii="Garamond" w:hAnsi="Garamond"/>
                <w:vertAlign w:val="superscript"/>
              </w:rPr>
              <w:t>2</w:t>
            </w:r>
            <w:r w:rsidRPr="00A726B4">
              <w:rPr>
                <w:rFonts w:ascii="Garamond" w:hAnsi="Garamond"/>
              </w:rPr>
              <w:t> / Conditional R</w:t>
            </w:r>
            <w:r w:rsidRPr="00A726B4">
              <w:rPr>
                <w:rFonts w:ascii="Garamond" w:hAnsi="Garamond"/>
                <w:vertAlign w:val="superscript"/>
              </w:rPr>
              <w:t>2</w:t>
            </w:r>
          </w:p>
          <w:p w14:paraId="08DD12AD" w14:textId="21A44EBE" w:rsidR="00921F51" w:rsidRPr="00A726B4" w:rsidRDefault="00921F51" w:rsidP="001F0E05">
            <w:pPr>
              <w:rPr>
                <w:rFonts w:ascii="Garamond" w:hAnsi="Garamond"/>
              </w:rPr>
            </w:pPr>
          </w:p>
        </w:tc>
        <w:tc>
          <w:tcPr>
            <w:tcW w:w="0" w:type="auto"/>
            <w:gridSpan w:val="3"/>
            <w:tcMar>
              <w:top w:w="57" w:type="dxa"/>
              <w:left w:w="113" w:type="dxa"/>
              <w:bottom w:w="57" w:type="dxa"/>
              <w:right w:w="113" w:type="dxa"/>
            </w:tcMar>
            <w:hideMark/>
          </w:tcPr>
          <w:p w14:paraId="0C5C8703" w14:textId="77777777" w:rsidR="001F0E05" w:rsidRPr="00A726B4" w:rsidRDefault="001F0E05" w:rsidP="001F0E05">
            <w:pPr>
              <w:rPr>
                <w:rFonts w:ascii="Garamond" w:hAnsi="Garamond"/>
              </w:rPr>
            </w:pPr>
            <w:r w:rsidRPr="00A726B4">
              <w:rPr>
                <w:rFonts w:ascii="Garamond" w:hAnsi="Garamond"/>
              </w:rPr>
              <w:t>0.004 / 0.883</w:t>
            </w:r>
          </w:p>
          <w:p w14:paraId="24221BDD" w14:textId="3E884219" w:rsidR="00921F51" w:rsidRPr="00A726B4" w:rsidRDefault="00921F51" w:rsidP="00921F51">
            <w:pPr>
              <w:jc w:val="both"/>
              <w:rPr>
                <w:rFonts w:ascii="Garamond" w:hAnsi="Garamond"/>
              </w:rPr>
            </w:pPr>
          </w:p>
        </w:tc>
      </w:tr>
      <w:tr w:rsidR="00921F51" w:rsidRPr="00A726B4" w14:paraId="0AA254BD" w14:textId="77777777" w:rsidTr="005A4C00">
        <w:tc>
          <w:tcPr>
            <w:tcW w:w="0" w:type="auto"/>
            <w:gridSpan w:val="2"/>
            <w:tcMar>
              <w:top w:w="57" w:type="dxa"/>
              <w:left w:w="113" w:type="dxa"/>
              <w:bottom w:w="57" w:type="dxa"/>
              <w:right w:w="113" w:type="dxa"/>
            </w:tcMar>
          </w:tcPr>
          <w:p w14:paraId="5D9257EB" w14:textId="77777777" w:rsidR="00921F51" w:rsidRPr="00A726B4" w:rsidRDefault="00921F51" w:rsidP="005A4C00">
            <w:pPr>
              <w:rPr>
                <w:rFonts w:ascii="Garamond" w:hAnsi="Garamond"/>
              </w:rPr>
            </w:pPr>
            <w:r w:rsidRPr="00A726B4">
              <w:rPr>
                <w:rFonts w:ascii="Garamond" w:hAnsi="Garamond"/>
              </w:rPr>
              <w:t>Variance partitioning (repeatability):</w:t>
            </w:r>
          </w:p>
        </w:tc>
        <w:tc>
          <w:tcPr>
            <w:tcW w:w="0" w:type="auto"/>
            <w:gridSpan w:val="3"/>
            <w:tcMar>
              <w:top w:w="57" w:type="dxa"/>
              <w:left w:w="113" w:type="dxa"/>
              <w:bottom w:w="57" w:type="dxa"/>
              <w:right w:w="113" w:type="dxa"/>
            </w:tcMar>
          </w:tcPr>
          <w:p w14:paraId="5243B5CD" w14:textId="77777777" w:rsidR="00921F51" w:rsidRPr="00A726B4" w:rsidRDefault="00921F51" w:rsidP="005A4C00">
            <w:pPr>
              <w:rPr>
                <w:rFonts w:ascii="Garamond" w:hAnsi="Garamond"/>
              </w:rPr>
            </w:pPr>
          </w:p>
        </w:tc>
      </w:tr>
      <w:tr w:rsidR="00921F51" w:rsidRPr="00A726B4" w14:paraId="2E4F7F19" w14:textId="77777777" w:rsidTr="005A4C00">
        <w:tc>
          <w:tcPr>
            <w:tcW w:w="1620" w:type="dxa"/>
            <w:tcMar>
              <w:top w:w="57" w:type="dxa"/>
              <w:left w:w="113" w:type="dxa"/>
              <w:bottom w:w="57" w:type="dxa"/>
              <w:right w:w="113" w:type="dxa"/>
            </w:tcMar>
          </w:tcPr>
          <w:p w14:paraId="10999348" w14:textId="77777777" w:rsidR="00921F51" w:rsidRPr="00A726B4" w:rsidRDefault="00921F51" w:rsidP="005A4C00">
            <w:pPr>
              <w:rPr>
                <w:rFonts w:ascii="Garamond" w:hAnsi="Garamond"/>
              </w:rPr>
            </w:pPr>
          </w:p>
        </w:tc>
        <w:tc>
          <w:tcPr>
            <w:tcW w:w="1938" w:type="dxa"/>
          </w:tcPr>
          <w:p w14:paraId="6EB3E29B" w14:textId="77777777" w:rsidR="00921F51" w:rsidRPr="00A726B4" w:rsidRDefault="00921F51" w:rsidP="005A4C00">
            <w:pPr>
              <w:rPr>
                <w:rFonts w:ascii="Garamond" w:hAnsi="Garamond"/>
              </w:rPr>
            </w:pPr>
            <w:r w:rsidRPr="00A726B4">
              <w:rPr>
                <w:rFonts w:ascii="Garamond" w:hAnsi="Garamond"/>
              </w:rPr>
              <w:t>Band [CI]</w:t>
            </w:r>
          </w:p>
        </w:tc>
        <w:tc>
          <w:tcPr>
            <w:tcW w:w="0" w:type="auto"/>
            <w:gridSpan w:val="3"/>
            <w:tcMar>
              <w:top w:w="57" w:type="dxa"/>
              <w:left w:w="113" w:type="dxa"/>
              <w:bottom w:w="57" w:type="dxa"/>
              <w:right w:w="113" w:type="dxa"/>
            </w:tcMar>
          </w:tcPr>
          <w:p w14:paraId="06095005" w14:textId="77777777" w:rsidR="00921F51" w:rsidRPr="00A726B4" w:rsidRDefault="00921F51" w:rsidP="005A4C00">
            <w:pPr>
              <w:rPr>
                <w:rFonts w:ascii="Garamond" w:hAnsi="Garamond"/>
              </w:rPr>
            </w:pPr>
            <w:r w:rsidRPr="00A726B4">
              <w:rPr>
                <w:rFonts w:ascii="Garamond" w:hAnsi="Garamond"/>
              </w:rPr>
              <w:t>0.153 [0.081, 0.308]</w:t>
            </w:r>
          </w:p>
        </w:tc>
      </w:tr>
      <w:tr w:rsidR="00921F51" w:rsidRPr="00A726B4" w14:paraId="10C28F45" w14:textId="77777777" w:rsidTr="005A4C00">
        <w:tc>
          <w:tcPr>
            <w:tcW w:w="1620" w:type="dxa"/>
            <w:tcMar>
              <w:top w:w="57" w:type="dxa"/>
              <w:left w:w="113" w:type="dxa"/>
              <w:bottom w:w="57" w:type="dxa"/>
              <w:right w:w="113" w:type="dxa"/>
            </w:tcMar>
          </w:tcPr>
          <w:p w14:paraId="3ACBAD29" w14:textId="77777777" w:rsidR="00921F51" w:rsidRPr="00A726B4" w:rsidRDefault="00921F51" w:rsidP="005A4C00">
            <w:pPr>
              <w:rPr>
                <w:rFonts w:ascii="Garamond" w:hAnsi="Garamond"/>
              </w:rPr>
            </w:pPr>
          </w:p>
        </w:tc>
        <w:tc>
          <w:tcPr>
            <w:tcW w:w="1938" w:type="dxa"/>
          </w:tcPr>
          <w:p w14:paraId="32BED7E2" w14:textId="77777777" w:rsidR="00921F51" w:rsidRPr="00A726B4" w:rsidRDefault="00921F51" w:rsidP="005A4C00">
            <w:pPr>
              <w:rPr>
                <w:rFonts w:ascii="Garamond" w:hAnsi="Garamond"/>
              </w:rPr>
            </w:pPr>
            <w:r w:rsidRPr="00A726B4">
              <w:rPr>
                <w:rFonts w:ascii="Garamond" w:hAnsi="Garamond"/>
              </w:rPr>
              <w:t>CpG [CI]</w:t>
            </w:r>
          </w:p>
        </w:tc>
        <w:tc>
          <w:tcPr>
            <w:tcW w:w="0" w:type="auto"/>
            <w:gridSpan w:val="3"/>
            <w:tcMar>
              <w:top w:w="57" w:type="dxa"/>
              <w:left w:w="113" w:type="dxa"/>
              <w:bottom w:w="57" w:type="dxa"/>
              <w:right w:w="113" w:type="dxa"/>
            </w:tcMar>
          </w:tcPr>
          <w:p w14:paraId="5E6CD8B5" w14:textId="77777777" w:rsidR="00921F51" w:rsidRPr="00A726B4" w:rsidRDefault="00921F51" w:rsidP="005A4C00">
            <w:pPr>
              <w:rPr>
                <w:rFonts w:ascii="Garamond" w:hAnsi="Garamond"/>
              </w:rPr>
            </w:pPr>
            <w:r w:rsidRPr="00A726B4">
              <w:rPr>
                <w:rFonts w:ascii="Garamond" w:hAnsi="Garamond"/>
              </w:rPr>
              <w:t>0.729 [0.491, 0.847]</w:t>
            </w:r>
          </w:p>
        </w:tc>
      </w:tr>
      <w:tr w:rsidR="00921F51" w:rsidRPr="00A726B4" w14:paraId="0A9459EB" w14:textId="77777777" w:rsidTr="005A4C00">
        <w:tc>
          <w:tcPr>
            <w:tcW w:w="1620" w:type="dxa"/>
            <w:tcMar>
              <w:top w:w="57" w:type="dxa"/>
              <w:left w:w="113" w:type="dxa"/>
              <w:bottom w:w="57" w:type="dxa"/>
              <w:right w:w="113" w:type="dxa"/>
            </w:tcMar>
          </w:tcPr>
          <w:p w14:paraId="12FEF2AE" w14:textId="77777777" w:rsidR="00921F51" w:rsidRPr="00A726B4" w:rsidRDefault="00921F51" w:rsidP="005A4C00">
            <w:pPr>
              <w:rPr>
                <w:rFonts w:ascii="Garamond" w:hAnsi="Garamond"/>
              </w:rPr>
            </w:pPr>
          </w:p>
        </w:tc>
        <w:tc>
          <w:tcPr>
            <w:tcW w:w="1938" w:type="dxa"/>
          </w:tcPr>
          <w:p w14:paraId="59B0C1EB" w14:textId="77777777" w:rsidR="00921F51" w:rsidRPr="00A726B4" w:rsidRDefault="00921F51" w:rsidP="005A4C00">
            <w:pPr>
              <w:rPr>
                <w:rFonts w:ascii="Garamond" w:hAnsi="Garamond"/>
              </w:rPr>
            </w:pPr>
            <w:r w:rsidRPr="00A726B4">
              <w:rPr>
                <w:rFonts w:ascii="Garamond" w:hAnsi="Garamond"/>
              </w:rPr>
              <w:t>Fixed effects [CI]</w:t>
            </w:r>
          </w:p>
        </w:tc>
        <w:tc>
          <w:tcPr>
            <w:tcW w:w="0" w:type="auto"/>
            <w:gridSpan w:val="3"/>
            <w:tcMar>
              <w:top w:w="57" w:type="dxa"/>
              <w:left w:w="113" w:type="dxa"/>
              <w:bottom w:w="57" w:type="dxa"/>
              <w:right w:w="113" w:type="dxa"/>
            </w:tcMar>
          </w:tcPr>
          <w:p w14:paraId="6D0C43DD" w14:textId="77777777" w:rsidR="00921F51" w:rsidRPr="00A726B4" w:rsidRDefault="00921F51" w:rsidP="005A4C00">
            <w:pPr>
              <w:rPr>
                <w:rFonts w:ascii="Garamond" w:hAnsi="Garamond"/>
              </w:rPr>
            </w:pPr>
            <w:r w:rsidRPr="00A726B4">
              <w:rPr>
                <w:rFonts w:ascii="Garamond" w:hAnsi="Garamond"/>
              </w:rPr>
              <w:t>0.004 [0.001, 0.036]</w:t>
            </w:r>
          </w:p>
        </w:tc>
      </w:tr>
    </w:tbl>
    <w:p w14:paraId="5C0BFBF4" w14:textId="100A63AF" w:rsidR="009B7E10" w:rsidRPr="00A726B4" w:rsidRDefault="009B7E10">
      <w:pPr>
        <w:rPr>
          <w:rFonts w:ascii="Garamond" w:hAnsi="Garamond"/>
        </w:rPr>
      </w:pPr>
    </w:p>
    <w:p w14:paraId="799EE2FF" w14:textId="5F775A34" w:rsidR="001F0E05" w:rsidRPr="00A726B4" w:rsidRDefault="001F0E05">
      <w:pPr>
        <w:rPr>
          <w:rFonts w:ascii="Garamond" w:hAnsi="Garamond"/>
        </w:rPr>
      </w:pPr>
      <w:r w:rsidRPr="00A726B4">
        <w:rPr>
          <w:rFonts w:ascii="Garamond" w:hAnsi="Garamond"/>
        </w:rPr>
        <w:br w:type="page"/>
      </w:r>
    </w:p>
    <w:p w14:paraId="0EFC7481" w14:textId="10A23FA6" w:rsidR="00E21155" w:rsidRPr="00A726B4" w:rsidRDefault="00E21155" w:rsidP="00E21155">
      <w:pPr>
        <w:rPr>
          <w:rFonts w:ascii="Garamond" w:hAnsi="Garamond"/>
        </w:rPr>
      </w:pPr>
      <w:r w:rsidRPr="00A726B4">
        <w:rPr>
          <w:rFonts w:ascii="Garamond" w:hAnsi="Garamond"/>
        </w:rPr>
        <w:lastRenderedPageBreak/>
        <w:t xml:space="preserve">Table S3: LMM model output predicting methylation of sites in the FKBP5 </w:t>
      </w:r>
      <w:proofErr w:type="gramStart"/>
      <w:r w:rsidRPr="00A726B4">
        <w:rPr>
          <w:rFonts w:ascii="Garamond" w:hAnsi="Garamond"/>
        </w:rPr>
        <w:t>gene</w:t>
      </w:r>
      <w:proofErr w:type="gramEnd"/>
      <w:r w:rsidRPr="00A726B4">
        <w:rPr>
          <w:rFonts w:ascii="Garamond" w:hAnsi="Garamond"/>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20"/>
        <w:gridCol w:w="1938"/>
        <w:gridCol w:w="2363"/>
        <w:gridCol w:w="1455"/>
      </w:tblGrid>
      <w:tr w:rsidR="00E21155" w:rsidRPr="00A726B4" w14:paraId="2622820C" w14:textId="77777777" w:rsidTr="00877702">
        <w:tc>
          <w:tcPr>
            <w:tcW w:w="0" w:type="auto"/>
            <w:tcBorders>
              <w:top w:val="double" w:sz="6" w:space="0" w:color="auto"/>
            </w:tcBorders>
            <w:tcMar>
              <w:top w:w="113" w:type="dxa"/>
              <w:left w:w="113" w:type="dxa"/>
              <w:bottom w:w="113" w:type="dxa"/>
              <w:right w:w="113" w:type="dxa"/>
            </w:tcMar>
            <w:vAlign w:val="center"/>
            <w:hideMark/>
          </w:tcPr>
          <w:p w14:paraId="060E34A9" w14:textId="77777777" w:rsidR="00E21155" w:rsidRPr="00A726B4" w:rsidRDefault="00E21155" w:rsidP="00877702">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6A06E8EB" w14:textId="3262BABA" w:rsidR="00E21155" w:rsidRPr="00A726B4" w:rsidRDefault="00E21155" w:rsidP="00877702">
            <w:pPr>
              <w:jc w:val="center"/>
              <w:rPr>
                <w:rFonts w:ascii="Times" w:hAnsi="Times"/>
                <w:b/>
                <w:bCs/>
              </w:rPr>
            </w:pPr>
            <w:r w:rsidRPr="00A726B4">
              <w:rPr>
                <w:rFonts w:ascii="Times" w:hAnsi="Times"/>
                <w:b/>
                <w:bCs/>
              </w:rPr>
              <w:t>FKBP5</w:t>
            </w:r>
          </w:p>
        </w:tc>
      </w:tr>
      <w:tr w:rsidR="00E21155" w:rsidRPr="00A726B4" w14:paraId="5F14A401" w14:textId="77777777" w:rsidTr="00877702">
        <w:tc>
          <w:tcPr>
            <w:tcW w:w="0" w:type="auto"/>
            <w:tcBorders>
              <w:bottom w:val="single" w:sz="6" w:space="0" w:color="auto"/>
            </w:tcBorders>
            <w:vAlign w:val="center"/>
            <w:hideMark/>
          </w:tcPr>
          <w:p w14:paraId="14E3D7CF" w14:textId="77777777" w:rsidR="00E21155" w:rsidRPr="00A726B4" w:rsidRDefault="00E21155" w:rsidP="00877702">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03DAE4B0" w14:textId="77777777" w:rsidR="00E21155" w:rsidRPr="00A726B4" w:rsidRDefault="00E21155" w:rsidP="00877702">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7F83E829" w14:textId="77777777" w:rsidR="00E21155" w:rsidRPr="00A726B4" w:rsidRDefault="00E21155" w:rsidP="00877702">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026E5DE4" w14:textId="77777777" w:rsidR="00E21155" w:rsidRPr="00A726B4" w:rsidRDefault="00E21155" w:rsidP="00877702">
            <w:pPr>
              <w:jc w:val="center"/>
              <w:rPr>
                <w:rFonts w:ascii="Times" w:hAnsi="Times"/>
                <w:i/>
                <w:iCs/>
              </w:rPr>
            </w:pPr>
            <w:r w:rsidRPr="00A726B4">
              <w:rPr>
                <w:rFonts w:ascii="Times" w:hAnsi="Times"/>
                <w:i/>
                <w:iCs/>
              </w:rPr>
              <w:t>p</w:t>
            </w:r>
          </w:p>
        </w:tc>
      </w:tr>
      <w:tr w:rsidR="00E21155" w:rsidRPr="00A726B4" w14:paraId="164CCE96" w14:textId="77777777" w:rsidTr="00877702">
        <w:tc>
          <w:tcPr>
            <w:tcW w:w="0" w:type="auto"/>
            <w:tcMar>
              <w:top w:w="113" w:type="dxa"/>
              <w:left w:w="113" w:type="dxa"/>
              <w:bottom w:w="113" w:type="dxa"/>
              <w:right w:w="113" w:type="dxa"/>
            </w:tcMar>
            <w:hideMark/>
          </w:tcPr>
          <w:p w14:paraId="35E4B2B4" w14:textId="77777777" w:rsidR="00E21155" w:rsidRPr="00A726B4" w:rsidRDefault="00E21155" w:rsidP="00877702">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21A862EF" w14:textId="77777777" w:rsidR="00E21155" w:rsidRPr="00A726B4" w:rsidRDefault="00E21155" w:rsidP="00877702">
            <w:pPr>
              <w:jc w:val="center"/>
              <w:rPr>
                <w:rFonts w:ascii="Times" w:hAnsi="Times"/>
              </w:rPr>
            </w:pPr>
            <w:r w:rsidRPr="00A726B4">
              <w:rPr>
                <w:rFonts w:ascii="Times" w:hAnsi="Times"/>
              </w:rPr>
              <w:t>0.58</w:t>
            </w:r>
          </w:p>
        </w:tc>
        <w:tc>
          <w:tcPr>
            <w:tcW w:w="0" w:type="auto"/>
            <w:tcMar>
              <w:top w:w="113" w:type="dxa"/>
              <w:left w:w="113" w:type="dxa"/>
              <w:bottom w:w="113" w:type="dxa"/>
              <w:right w:w="113" w:type="dxa"/>
            </w:tcMar>
            <w:hideMark/>
          </w:tcPr>
          <w:p w14:paraId="53E81F7F" w14:textId="77777777" w:rsidR="00E21155" w:rsidRPr="00A726B4" w:rsidRDefault="00E21155" w:rsidP="00877702">
            <w:pPr>
              <w:jc w:val="center"/>
              <w:rPr>
                <w:rFonts w:ascii="Times" w:hAnsi="Times"/>
              </w:rPr>
            </w:pPr>
            <w:r w:rsidRPr="00A726B4">
              <w:rPr>
                <w:rFonts w:ascii="Times" w:hAnsi="Times"/>
              </w:rPr>
              <w:t>-0.03 – 1.20</w:t>
            </w:r>
          </w:p>
        </w:tc>
        <w:tc>
          <w:tcPr>
            <w:tcW w:w="0" w:type="auto"/>
            <w:tcMar>
              <w:top w:w="113" w:type="dxa"/>
              <w:left w:w="113" w:type="dxa"/>
              <w:bottom w:w="113" w:type="dxa"/>
              <w:right w:w="113" w:type="dxa"/>
            </w:tcMar>
            <w:hideMark/>
          </w:tcPr>
          <w:p w14:paraId="0B0D3F94" w14:textId="77777777" w:rsidR="00E21155" w:rsidRPr="00A726B4" w:rsidRDefault="00E21155" w:rsidP="00877702">
            <w:pPr>
              <w:jc w:val="center"/>
              <w:rPr>
                <w:rFonts w:ascii="Times" w:hAnsi="Times"/>
              </w:rPr>
            </w:pPr>
            <w:r w:rsidRPr="00A726B4">
              <w:rPr>
                <w:rFonts w:ascii="Times" w:hAnsi="Times"/>
              </w:rPr>
              <w:t>0.063</w:t>
            </w:r>
          </w:p>
        </w:tc>
      </w:tr>
      <w:tr w:rsidR="00E21155" w:rsidRPr="00A726B4" w14:paraId="09CF3B7F" w14:textId="77777777" w:rsidTr="00877702">
        <w:tc>
          <w:tcPr>
            <w:tcW w:w="0" w:type="auto"/>
            <w:tcMar>
              <w:top w:w="113" w:type="dxa"/>
              <w:left w:w="113" w:type="dxa"/>
              <w:bottom w:w="113" w:type="dxa"/>
              <w:right w:w="113" w:type="dxa"/>
            </w:tcMar>
            <w:hideMark/>
          </w:tcPr>
          <w:p w14:paraId="1B9DFE5A" w14:textId="77777777" w:rsidR="00E21155" w:rsidRPr="00A726B4" w:rsidRDefault="00E21155" w:rsidP="00877702">
            <w:pPr>
              <w:rPr>
                <w:rFonts w:ascii="Times" w:hAnsi="Times"/>
              </w:rPr>
            </w:pPr>
            <w:r w:rsidRPr="00A726B4">
              <w:rPr>
                <w:rFonts w:ascii="Times" w:hAnsi="Times"/>
              </w:rPr>
              <w:t>Treatment [Dulled]</w:t>
            </w:r>
          </w:p>
        </w:tc>
        <w:tc>
          <w:tcPr>
            <w:tcW w:w="0" w:type="auto"/>
            <w:tcMar>
              <w:top w:w="113" w:type="dxa"/>
              <w:left w:w="113" w:type="dxa"/>
              <w:bottom w:w="113" w:type="dxa"/>
              <w:right w:w="113" w:type="dxa"/>
            </w:tcMar>
            <w:hideMark/>
          </w:tcPr>
          <w:p w14:paraId="17337C78" w14:textId="77777777" w:rsidR="00E21155" w:rsidRPr="00A726B4" w:rsidRDefault="00E21155" w:rsidP="00877702">
            <w:pPr>
              <w:jc w:val="center"/>
              <w:rPr>
                <w:rFonts w:ascii="Times" w:hAnsi="Times"/>
              </w:rPr>
            </w:pPr>
            <w:r w:rsidRPr="00A726B4">
              <w:rPr>
                <w:rFonts w:ascii="Times" w:hAnsi="Times"/>
              </w:rPr>
              <w:t>-0.11</w:t>
            </w:r>
          </w:p>
        </w:tc>
        <w:tc>
          <w:tcPr>
            <w:tcW w:w="0" w:type="auto"/>
            <w:tcMar>
              <w:top w:w="113" w:type="dxa"/>
              <w:left w:w="113" w:type="dxa"/>
              <w:bottom w:w="113" w:type="dxa"/>
              <w:right w:w="113" w:type="dxa"/>
            </w:tcMar>
            <w:hideMark/>
          </w:tcPr>
          <w:p w14:paraId="2D3ABCCB" w14:textId="77777777" w:rsidR="00E21155" w:rsidRPr="00A726B4" w:rsidRDefault="00E21155" w:rsidP="00877702">
            <w:pPr>
              <w:jc w:val="center"/>
              <w:rPr>
                <w:rFonts w:ascii="Times" w:hAnsi="Times"/>
              </w:rPr>
            </w:pPr>
            <w:r w:rsidRPr="00A726B4">
              <w:rPr>
                <w:rFonts w:ascii="Times" w:hAnsi="Times"/>
              </w:rPr>
              <w:t>-0.36 – 0.14</w:t>
            </w:r>
          </w:p>
        </w:tc>
        <w:tc>
          <w:tcPr>
            <w:tcW w:w="0" w:type="auto"/>
            <w:tcMar>
              <w:top w:w="113" w:type="dxa"/>
              <w:left w:w="113" w:type="dxa"/>
              <w:bottom w:w="113" w:type="dxa"/>
              <w:right w:w="113" w:type="dxa"/>
            </w:tcMar>
            <w:hideMark/>
          </w:tcPr>
          <w:p w14:paraId="4169903D" w14:textId="77777777" w:rsidR="00E21155" w:rsidRPr="00A726B4" w:rsidRDefault="00E21155" w:rsidP="00877702">
            <w:pPr>
              <w:jc w:val="center"/>
              <w:rPr>
                <w:rFonts w:ascii="Times" w:hAnsi="Times"/>
              </w:rPr>
            </w:pPr>
            <w:r w:rsidRPr="00A726B4">
              <w:rPr>
                <w:rFonts w:ascii="Times" w:hAnsi="Times"/>
              </w:rPr>
              <w:t>0.382</w:t>
            </w:r>
          </w:p>
        </w:tc>
      </w:tr>
      <w:tr w:rsidR="00E21155" w:rsidRPr="00A726B4" w14:paraId="357170E5" w14:textId="77777777" w:rsidTr="00877702">
        <w:tc>
          <w:tcPr>
            <w:tcW w:w="0" w:type="auto"/>
            <w:tcMar>
              <w:top w:w="113" w:type="dxa"/>
              <w:left w:w="113" w:type="dxa"/>
              <w:bottom w:w="113" w:type="dxa"/>
              <w:right w:w="113" w:type="dxa"/>
            </w:tcMar>
            <w:hideMark/>
          </w:tcPr>
          <w:p w14:paraId="6E2A279D" w14:textId="77777777" w:rsidR="00E21155" w:rsidRPr="00A726B4" w:rsidRDefault="00E21155" w:rsidP="00877702">
            <w:pPr>
              <w:rPr>
                <w:rFonts w:ascii="Times" w:hAnsi="Times"/>
              </w:rPr>
            </w:pPr>
            <w:r w:rsidRPr="00A726B4">
              <w:rPr>
                <w:rFonts w:ascii="Times" w:hAnsi="Times"/>
              </w:rPr>
              <w:t>Capture [3]</w:t>
            </w:r>
          </w:p>
        </w:tc>
        <w:tc>
          <w:tcPr>
            <w:tcW w:w="0" w:type="auto"/>
            <w:tcMar>
              <w:top w:w="113" w:type="dxa"/>
              <w:left w:w="113" w:type="dxa"/>
              <w:bottom w:w="113" w:type="dxa"/>
              <w:right w:w="113" w:type="dxa"/>
            </w:tcMar>
            <w:hideMark/>
          </w:tcPr>
          <w:p w14:paraId="623E9FE1" w14:textId="77777777" w:rsidR="00E21155" w:rsidRPr="00A726B4" w:rsidRDefault="00E21155" w:rsidP="00877702">
            <w:pPr>
              <w:jc w:val="center"/>
              <w:rPr>
                <w:rFonts w:ascii="Times" w:hAnsi="Times"/>
              </w:rPr>
            </w:pPr>
            <w:r w:rsidRPr="00A726B4">
              <w:rPr>
                <w:rFonts w:ascii="Times" w:hAnsi="Times"/>
              </w:rPr>
              <w:t>-0.10</w:t>
            </w:r>
          </w:p>
        </w:tc>
        <w:tc>
          <w:tcPr>
            <w:tcW w:w="0" w:type="auto"/>
            <w:tcMar>
              <w:top w:w="113" w:type="dxa"/>
              <w:left w:w="113" w:type="dxa"/>
              <w:bottom w:w="113" w:type="dxa"/>
              <w:right w:w="113" w:type="dxa"/>
            </w:tcMar>
            <w:hideMark/>
          </w:tcPr>
          <w:p w14:paraId="17885FAB" w14:textId="77777777" w:rsidR="00E21155" w:rsidRPr="00A726B4" w:rsidRDefault="00E21155" w:rsidP="00877702">
            <w:pPr>
              <w:jc w:val="center"/>
              <w:rPr>
                <w:rFonts w:ascii="Times" w:hAnsi="Times"/>
              </w:rPr>
            </w:pPr>
            <w:r w:rsidRPr="00A726B4">
              <w:rPr>
                <w:rFonts w:ascii="Times" w:hAnsi="Times"/>
              </w:rPr>
              <w:t>-0.14 – -0.06</w:t>
            </w:r>
          </w:p>
        </w:tc>
        <w:tc>
          <w:tcPr>
            <w:tcW w:w="0" w:type="auto"/>
            <w:tcMar>
              <w:top w:w="113" w:type="dxa"/>
              <w:left w:w="113" w:type="dxa"/>
              <w:bottom w:w="113" w:type="dxa"/>
              <w:right w:w="113" w:type="dxa"/>
            </w:tcMar>
            <w:hideMark/>
          </w:tcPr>
          <w:p w14:paraId="65CAF04C" w14:textId="77777777" w:rsidR="00E21155" w:rsidRPr="00A726B4" w:rsidRDefault="00E21155" w:rsidP="00877702">
            <w:pPr>
              <w:jc w:val="center"/>
              <w:rPr>
                <w:rFonts w:ascii="Times" w:hAnsi="Times"/>
              </w:rPr>
            </w:pPr>
            <w:r w:rsidRPr="00A726B4">
              <w:rPr>
                <w:rStyle w:val="Strong"/>
                <w:rFonts w:ascii="Times" w:hAnsi="Times"/>
              </w:rPr>
              <w:t>&lt;0.001</w:t>
            </w:r>
          </w:p>
        </w:tc>
      </w:tr>
      <w:tr w:rsidR="00E21155" w:rsidRPr="00A726B4" w14:paraId="3D48C22B" w14:textId="77777777" w:rsidTr="00877702">
        <w:tc>
          <w:tcPr>
            <w:tcW w:w="0" w:type="auto"/>
            <w:tcMar>
              <w:top w:w="113" w:type="dxa"/>
              <w:left w:w="113" w:type="dxa"/>
              <w:bottom w:w="113" w:type="dxa"/>
              <w:right w:w="113" w:type="dxa"/>
            </w:tcMar>
            <w:hideMark/>
          </w:tcPr>
          <w:p w14:paraId="5C04E080" w14:textId="77777777" w:rsidR="00E21155" w:rsidRPr="00A726B4" w:rsidRDefault="00E21155" w:rsidP="00877702">
            <w:pPr>
              <w:rPr>
                <w:rFonts w:ascii="Times" w:hAnsi="Times"/>
              </w:rPr>
            </w:pPr>
            <w:r w:rsidRPr="00A726B4">
              <w:rPr>
                <w:rFonts w:ascii="Times" w:hAnsi="Times"/>
              </w:rPr>
              <w:t>BibB1</w:t>
            </w:r>
          </w:p>
        </w:tc>
        <w:tc>
          <w:tcPr>
            <w:tcW w:w="0" w:type="auto"/>
            <w:tcMar>
              <w:top w:w="113" w:type="dxa"/>
              <w:left w:w="113" w:type="dxa"/>
              <w:bottom w:w="113" w:type="dxa"/>
              <w:right w:w="113" w:type="dxa"/>
            </w:tcMar>
            <w:hideMark/>
          </w:tcPr>
          <w:p w14:paraId="42256A23" w14:textId="77777777" w:rsidR="00E21155" w:rsidRPr="00A726B4" w:rsidRDefault="00E21155" w:rsidP="00877702">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3065A02D" w14:textId="77777777" w:rsidR="00E21155" w:rsidRPr="00A726B4" w:rsidRDefault="00E21155" w:rsidP="00877702">
            <w:pPr>
              <w:jc w:val="center"/>
              <w:rPr>
                <w:rFonts w:ascii="Times" w:hAnsi="Times"/>
              </w:rPr>
            </w:pPr>
            <w:r w:rsidRPr="00A726B4">
              <w:rPr>
                <w:rFonts w:ascii="Times" w:hAnsi="Times"/>
              </w:rPr>
              <w:t>-0.01 – 0.01</w:t>
            </w:r>
          </w:p>
        </w:tc>
        <w:tc>
          <w:tcPr>
            <w:tcW w:w="0" w:type="auto"/>
            <w:tcMar>
              <w:top w:w="113" w:type="dxa"/>
              <w:left w:w="113" w:type="dxa"/>
              <w:bottom w:w="113" w:type="dxa"/>
              <w:right w:w="113" w:type="dxa"/>
            </w:tcMar>
            <w:hideMark/>
          </w:tcPr>
          <w:p w14:paraId="45BEA18F" w14:textId="77777777" w:rsidR="00E21155" w:rsidRPr="00A726B4" w:rsidRDefault="00E21155" w:rsidP="00877702">
            <w:pPr>
              <w:jc w:val="center"/>
              <w:rPr>
                <w:rFonts w:ascii="Times" w:hAnsi="Times"/>
              </w:rPr>
            </w:pPr>
            <w:r w:rsidRPr="00A726B4">
              <w:rPr>
                <w:rFonts w:ascii="Times" w:hAnsi="Times"/>
              </w:rPr>
              <w:t>0.943</w:t>
            </w:r>
          </w:p>
        </w:tc>
      </w:tr>
      <w:tr w:rsidR="00E21155" w:rsidRPr="00A726B4" w14:paraId="5E55B74D" w14:textId="77777777" w:rsidTr="00877702">
        <w:tc>
          <w:tcPr>
            <w:tcW w:w="0" w:type="auto"/>
            <w:gridSpan w:val="4"/>
            <w:tcMar>
              <w:top w:w="192" w:type="dxa"/>
              <w:left w:w="15" w:type="dxa"/>
              <w:bottom w:w="15" w:type="dxa"/>
              <w:right w:w="15" w:type="dxa"/>
            </w:tcMar>
            <w:vAlign w:val="center"/>
            <w:hideMark/>
          </w:tcPr>
          <w:p w14:paraId="2B4DAF95" w14:textId="77777777" w:rsidR="00E21155" w:rsidRPr="00A726B4" w:rsidRDefault="00E21155" w:rsidP="00877702">
            <w:pPr>
              <w:rPr>
                <w:rFonts w:ascii="Times" w:hAnsi="Times"/>
                <w:b/>
                <w:bCs/>
              </w:rPr>
            </w:pPr>
            <w:r w:rsidRPr="00A726B4">
              <w:rPr>
                <w:rFonts w:ascii="Times" w:hAnsi="Times"/>
                <w:b/>
                <w:bCs/>
              </w:rPr>
              <w:t>Random Effects</w:t>
            </w:r>
          </w:p>
        </w:tc>
      </w:tr>
      <w:tr w:rsidR="00E21155" w:rsidRPr="00A726B4" w14:paraId="2F8F564A" w14:textId="77777777" w:rsidTr="00877702">
        <w:tc>
          <w:tcPr>
            <w:tcW w:w="0" w:type="auto"/>
            <w:tcMar>
              <w:top w:w="57" w:type="dxa"/>
              <w:left w:w="113" w:type="dxa"/>
              <w:bottom w:w="57" w:type="dxa"/>
              <w:right w:w="113" w:type="dxa"/>
            </w:tcMar>
            <w:hideMark/>
          </w:tcPr>
          <w:p w14:paraId="1965EC74" w14:textId="77777777" w:rsidR="00E21155" w:rsidRPr="00A726B4" w:rsidRDefault="00E21155" w:rsidP="00877702">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762CCBB2" w14:textId="77777777" w:rsidR="00E21155" w:rsidRPr="00A726B4" w:rsidRDefault="00E21155" w:rsidP="00877702">
            <w:pPr>
              <w:rPr>
                <w:rFonts w:ascii="Times" w:hAnsi="Times"/>
              </w:rPr>
            </w:pPr>
            <w:r w:rsidRPr="00A726B4">
              <w:rPr>
                <w:rFonts w:ascii="Times" w:hAnsi="Times"/>
              </w:rPr>
              <w:t>0.13</w:t>
            </w:r>
          </w:p>
        </w:tc>
      </w:tr>
      <w:tr w:rsidR="00E21155" w:rsidRPr="00A726B4" w14:paraId="58A5F66E" w14:textId="77777777" w:rsidTr="00877702">
        <w:tc>
          <w:tcPr>
            <w:tcW w:w="0" w:type="auto"/>
            <w:tcMar>
              <w:top w:w="57" w:type="dxa"/>
              <w:left w:w="113" w:type="dxa"/>
              <w:bottom w:w="57" w:type="dxa"/>
              <w:right w:w="113" w:type="dxa"/>
            </w:tcMar>
            <w:hideMark/>
          </w:tcPr>
          <w:p w14:paraId="28EE1AA5" w14:textId="77777777" w:rsidR="00E21155" w:rsidRPr="00A726B4" w:rsidRDefault="00E21155" w:rsidP="00877702">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5180E38A" w14:textId="77777777" w:rsidR="00E21155" w:rsidRPr="00A726B4" w:rsidRDefault="00E21155" w:rsidP="00877702">
            <w:pPr>
              <w:rPr>
                <w:rFonts w:ascii="Times" w:hAnsi="Times"/>
              </w:rPr>
            </w:pPr>
            <w:r w:rsidRPr="00A726B4">
              <w:rPr>
                <w:rFonts w:ascii="Times" w:hAnsi="Times"/>
              </w:rPr>
              <w:t>0.27</w:t>
            </w:r>
          </w:p>
        </w:tc>
      </w:tr>
      <w:tr w:rsidR="00E21155" w:rsidRPr="00A726B4" w14:paraId="1BDD076D" w14:textId="77777777" w:rsidTr="00877702">
        <w:tc>
          <w:tcPr>
            <w:tcW w:w="0" w:type="auto"/>
            <w:tcMar>
              <w:top w:w="57" w:type="dxa"/>
              <w:left w:w="113" w:type="dxa"/>
              <w:bottom w:w="57" w:type="dxa"/>
              <w:right w:w="113" w:type="dxa"/>
            </w:tcMar>
            <w:hideMark/>
          </w:tcPr>
          <w:p w14:paraId="71EBB6DF" w14:textId="77777777" w:rsidR="00E21155" w:rsidRPr="00A726B4" w:rsidRDefault="00E21155" w:rsidP="00877702">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7AD36BD7" w14:textId="77777777" w:rsidR="00E21155" w:rsidRPr="00A726B4" w:rsidRDefault="00E21155" w:rsidP="00877702">
            <w:pPr>
              <w:rPr>
                <w:rFonts w:ascii="Times" w:hAnsi="Times"/>
              </w:rPr>
            </w:pPr>
            <w:r w:rsidRPr="00A726B4">
              <w:rPr>
                <w:rFonts w:ascii="Times" w:hAnsi="Times"/>
              </w:rPr>
              <w:t>0.17</w:t>
            </w:r>
          </w:p>
        </w:tc>
      </w:tr>
      <w:tr w:rsidR="00E21155" w:rsidRPr="00A726B4" w14:paraId="38E5670C" w14:textId="77777777" w:rsidTr="00877702">
        <w:tc>
          <w:tcPr>
            <w:tcW w:w="0" w:type="auto"/>
            <w:tcMar>
              <w:top w:w="57" w:type="dxa"/>
              <w:left w:w="113" w:type="dxa"/>
              <w:bottom w:w="57" w:type="dxa"/>
              <w:right w:w="113" w:type="dxa"/>
            </w:tcMar>
            <w:hideMark/>
          </w:tcPr>
          <w:p w14:paraId="09729EDE" w14:textId="77777777" w:rsidR="00E21155" w:rsidRPr="00A726B4" w:rsidRDefault="00E21155" w:rsidP="00877702">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0D455BF4" w14:textId="77777777" w:rsidR="00E21155" w:rsidRPr="00A726B4" w:rsidRDefault="00E21155" w:rsidP="00877702">
            <w:pPr>
              <w:rPr>
                <w:rFonts w:ascii="Times" w:hAnsi="Times"/>
              </w:rPr>
            </w:pPr>
            <w:r w:rsidRPr="00A726B4">
              <w:rPr>
                <w:rFonts w:ascii="Times" w:hAnsi="Times"/>
              </w:rPr>
              <w:t>0.78</w:t>
            </w:r>
          </w:p>
        </w:tc>
      </w:tr>
      <w:tr w:rsidR="00E21155" w:rsidRPr="00A726B4" w14:paraId="729CA11F" w14:textId="77777777" w:rsidTr="00877702">
        <w:tc>
          <w:tcPr>
            <w:tcW w:w="0" w:type="auto"/>
            <w:tcMar>
              <w:top w:w="57" w:type="dxa"/>
              <w:left w:w="113" w:type="dxa"/>
              <w:bottom w:w="57" w:type="dxa"/>
              <w:right w:w="113" w:type="dxa"/>
            </w:tcMar>
            <w:hideMark/>
          </w:tcPr>
          <w:p w14:paraId="53AF152B" w14:textId="77777777" w:rsidR="00E21155" w:rsidRPr="00A726B4" w:rsidRDefault="00E21155" w:rsidP="00877702">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7ECBFC57" w14:textId="77777777" w:rsidR="00E21155" w:rsidRPr="00A726B4" w:rsidRDefault="00E21155" w:rsidP="00877702">
            <w:pPr>
              <w:rPr>
                <w:rFonts w:ascii="Times" w:hAnsi="Times"/>
              </w:rPr>
            </w:pPr>
            <w:r w:rsidRPr="00A726B4">
              <w:rPr>
                <w:rFonts w:ascii="Times" w:hAnsi="Times"/>
              </w:rPr>
              <w:t>69</w:t>
            </w:r>
          </w:p>
        </w:tc>
      </w:tr>
      <w:tr w:rsidR="00E21155" w:rsidRPr="00A726B4" w14:paraId="6475E2FC" w14:textId="77777777" w:rsidTr="00877702">
        <w:tc>
          <w:tcPr>
            <w:tcW w:w="0" w:type="auto"/>
            <w:tcMar>
              <w:top w:w="57" w:type="dxa"/>
              <w:left w:w="113" w:type="dxa"/>
              <w:bottom w:w="57" w:type="dxa"/>
              <w:right w:w="113" w:type="dxa"/>
            </w:tcMar>
            <w:hideMark/>
          </w:tcPr>
          <w:p w14:paraId="7DDE047D" w14:textId="77777777" w:rsidR="00E21155" w:rsidRPr="00A726B4" w:rsidRDefault="00E21155" w:rsidP="00877702">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495F34B5" w14:textId="77777777" w:rsidR="00E21155" w:rsidRPr="00A726B4" w:rsidRDefault="00E21155" w:rsidP="00877702">
            <w:pPr>
              <w:rPr>
                <w:rFonts w:ascii="Times" w:hAnsi="Times"/>
              </w:rPr>
            </w:pPr>
            <w:r w:rsidRPr="00A726B4">
              <w:rPr>
                <w:rFonts w:ascii="Times" w:hAnsi="Times"/>
              </w:rPr>
              <w:t>11</w:t>
            </w:r>
          </w:p>
        </w:tc>
      </w:tr>
      <w:tr w:rsidR="00E21155" w:rsidRPr="00A726B4" w14:paraId="1357DE2C" w14:textId="77777777" w:rsidTr="00877702">
        <w:tc>
          <w:tcPr>
            <w:tcW w:w="0" w:type="auto"/>
            <w:tcBorders>
              <w:top w:val="single" w:sz="6" w:space="0" w:color="auto"/>
            </w:tcBorders>
            <w:tcMar>
              <w:top w:w="57" w:type="dxa"/>
              <w:left w:w="113" w:type="dxa"/>
              <w:bottom w:w="57" w:type="dxa"/>
              <w:right w:w="113" w:type="dxa"/>
            </w:tcMar>
            <w:hideMark/>
          </w:tcPr>
          <w:p w14:paraId="1991D895" w14:textId="77777777" w:rsidR="00E21155" w:rsidRPr="00A726B4" w:rsidRDefault="00E21155" w:rsidP="00877702">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0B2E8959" w14:textId="77777777" w:rsidR="00E21155" w:rsidRPr="00A726B4" w:rsidRDefault="00E21155" w:rsidP="00877702">
            <w:pPr>
              <w:rPr>
                <w:rFonts w:ascii="Times" w:hAnsi="Times"/>
              </w:rPr>
            </w:pPr>
            <w:r w:rsidRPr="00A726B4">
              <w:rPr>
                <w:rFonts w:ascii="Times" w:hAnsi="Times"/>
              </w:rPr>
              <w:t>1272</w:t>
            </w:r>
          </w:p>
        </w:tc>
      </w:tr>
      <w:tr w:rsidR="00E21155" w:rsidRPr="00A726B4" w14:paraId="1D2F3736" w14:textId="77777777" w:rsidTr="00877702">
        <w:tc>
          <w:tcPr>
            <w:tcW w:w="0" w:type="auto"/>
            <w:tcMar>
              <w:top w:w="57" w:type="dxa"/>
              <w:left w:w="113" w:type="dxa"/>
              <w:bottom w:w="57" w:type="dxa"/>
              <w:right w:w="113" w:type="dxa"/>
            </w:tcMar>
            <w:hideMark/>
          </w:tcPr>
          <w:p w14:paraId="2CF2F25C" w14:textId="77777777" w:rsidR="00E21155" w:rsidRPr="00A726B4" w:rsidRDefault="00E21155" w:rsidP="00877702">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7F488BFC" w14:textId="77777777" w:rsidR="00E21155" w:rsidRPr="00A726B4" w:rsidRDefault="00E21155" w:rsidP="00877702">
            <w:pPr>
              <w:rPr>
                <w:rFonts w:ascii="Times" w:hAnsi="Times"/>
              </w:rPr>
            </w:pPr>
            <w:r w:rsidRPr="00A726B4">
              <w:rPr>
                <w:rFonts w:ascii="Times" w:hAnsi="Times"/>
              </w:rPr>
              <w:t>0.010 / 0.780</w:t>
            </w:r>
          </w:p>
        </w:tc>
      </w:tr>
      <w:tr w:rsidR="00921F51" w:rsidRPr="00A726B4" w14:paraId="2A50FD2D" w14:textId="77777777" w:rsidTr="00921F51">
        <w:tc>
          <w:tcPr>
            <w:tcW w:w="0" w:type="auto"/>
            <w:gridSpan w:val="2"/>
            <w:tcMar>
              <w:top w:w="57" w:type="dxa"/>
              <w:left w:w="113" w:type="dxa"/>
              <w:bottom w:w="57" w:type="dxa"/>
              <w:right w:w="113" w:type="dxa"/>
            </w:tcMar>
          </w:tcPr>
          <w:p w14:paraId="5AE3BBEC" w14:textId="77777777" w:rsidR="00921F51" w:rsidRPr="00A726B4" w:rsidRDefault="00921F51" w:rsidP="005A4C00">
            <w:pPr>
              <w:rPr>
                <w:rFonts w:ascii="Garamond" w:hAnsi="Garamond"/>
              </w:rPr>
            </w:pPr>
            <w:r w:rsidRPr="00A726B4">
              <w:rPr>
                <w:rFonts w:ascii="Garamond" w:hAnsi="Garamond"/>
              </w:rPr>
              <w:t>Variance partitioning (repeatability):</w:t>
            </w:r>
          </w:p>
        </w:tc>
        <w:tc>
          <w:tcPr>
            <w:tcW w:w="3818" w:type="dxa"/>
            <w:gridSpan w:val="2"/>
            <w:tcMar>
              <w:top w:w="57" w:type="dxa"/>
              <w:left w:w="113" w:type="dxa"/>
              <w:bottom w:w="57" w:type="dxa"/>
              <w:right w:w="113" w:type="dxa"/>
            </w:tcMar>
          </w:tcPr>
          <w:p w14:paraId="6DAD3ED9" w14:textId="77777777" w:rsidR="00921F51" w:rsidRPr="00A726B4" w:rsidRDefault="00921F51" w:rsidP="005A4C00">
            <w:pPr>
              <w:rPr>
                <w:rFonts w:ascii="Garamond" w:hAnsi="Garamond"/>
              </w:rPr>
            </w:pPr>
          </w:p>
        </w:tc>
      </w:tr>
      <w:tr w:rsidR="00921F51" w:rsidRPr="00A726B4" w14:paraId="41EBFAD3" w14:textId="77777777" w:rsidTr="00921F51">
        <w:tc>
          <w:tcPr>
            <w:tcW w:w="1620" w:type="dxa"/>
            <w:tcMar>
              <w:top w:w="57" w:type="dxa"/>
              <w:left w:w="113" w:type="dxa"/>
              <w:bottom w:w="57" w:type="dxa"/>
              <w:right w:w="113" w:type="dxa"/>
            </w:tcMar>
          </w:tcPr>
          <w:p w14:paraId="000D6205" w14:textId="77777777" w:rsidR="00921F51" w:rsidRPr="00A726B4" w:rsidRDefault="00921F51" w:rsidP="005A4C00">
            <w:pPr>
              <w:rPr>
                <w:rFonts w:ascii="Garamond" w:hAnsi="Garamond"/>
              </w:rPr>
            </w:pPr>
          </w:p>
        </w:tc>
        <w:tc>
          <w:tcPr>
            <w:tcW w:w="1938" w:type="dxa"/>
          </w:tcPr>
          <w:p w14:paraId="1C7615E9" w14:textId="77777777" w:rsidR="00921F51" w:rsidRPr="00A726B4" w:rsidRDefault="00921F51" w:rsidP="005A4C00">
            <w:pPr>
              <w:rPr>
                <w:rFonts w:ascii="Garamond" w:hAnsi="Garamond"/>
              </w:rPr>
            </w:pPr>
            <w:r w:rsidRPr="00A726B4">
              <w:rPr>
                <w:rFonts w:ascii="Garamond" w:hAnsi="Garamond"/>
              </w:rPr>
              <w:t>Band [CI]</w:t>
            </w:r>
          </w:p>
        </w:tc>
        <w:tc>
          <w:tcPr>
            <w:tcW w:w="3818" w:type="dxa"/>
            <w:gridSpan w:val="2"/>
            <w:tcMar>
              <w:top w:w="57" w:type="dxa"/>
              <w:left w:w="113" w:type="dxa"/>
              <w:bottom w:w="57" w:type="dxa"/>
              <w:right w:w="113" w:type="dxa"/>
            </w:tcMar>
          </w:tcPr>
          <w:p w14:paraId="7933590B" w14:textId="0CAC8198" w:rsidR="00921F51" w:rsidRPr="00A726B4" w:rsidRDefault="00921F51" w:rsidP="005A4C00">
            <w:pPr>
              <w:rPr>
                <w:rFonts w:ascii="Garamond" w:hAnsi="Garamond"/>
              </w:rPr>
            </w:pPr>
            <w:r w:rsidRPr="00A726B4">
              <w:rPr>
                <w:rFonts w:ascii="Garamond" w:hAnsi="Garamond"/>
              </w:rPr>
              <w:t>0.48 [0.345, 0.624]</w:t>
            </w:r>
          </w:p>
        </w:tc>
      </w:tr>
      <w:tr w:rsidR="00921F51" w:rsidRPr="00A726B4" w14:paraId="116253E6" w14:textId="77777777" w:rsidTr="00921F51">
        <w:tc>
          <w:tcPr>
            <w:tcW w:w="1620" w:type="dxa"/>
            <w:tcMar>
              <w:top w:w="57" w:type="dxa"/>
              <w:left w:w="113" w:type="dxa"/>
              <w:bottom w:w="57" w:type="dxa"/>
              <w:right w:w="113" w:type="dxa"/>
            </w:tcMar>
          </w:tcPr>
          <w:p w14:paraId="15024600" w14:textId="77777777" w:rsidR="00921F51" w:rsidRPr="00A726B4" w:rsidRDefault="00921F51" w:rsidP="005A4C00">
            <w:pPr>
              <w:rPr>
                <w:rFonts w:ascii="Garamond" w:hAnsi="Garamond"/>
              </w:rPr>
            </w:pPr>
          </w:p>
        </w:tc>
        <w:tc>
          <w:tcPr>
            <w:tcW w:w="1938" w:type="dxa"/>
          </w:tcPr>
          <w:p w14:paraId="13441D35" w14:textId="77777777" w:rsidR="00921F51" w:rsidRPr="00A726B4" w:rsidRDefault="00921F51" w:rsidP="005A4C00">
            <w:pPr>
              <w:rPr>
                <w:rFonts w:ascii="Garamond" w:hAnsi="Garamond"/>
              </w:rPr>
            </w:pPr>
            <w:r w:rsidRPr="00A726B4">
              <w:rPr>
                <w:rFonts w:ascii="Garamond" w:hAnsi="Garamond"/>
              </w:rPr>
              <w:t>CpG [CI]</w:t>
            </w:r>
          </w:p>
        </w:tc>
        <w:tc>
          <w:tcPr>
            <w:tcW w:w="3818" w:type="dxa"/>
            <w:gridSpan w:val="2"/>
            <w:tcMar>
              <w:top w:w="57" w:type="dxa"/>
              <w:left w:w="113" w:type="dxa"/>
              <w:bottom w:w="57" w:type="dxa"/>
              <w:right w:w="113" w:type="dxa"/>
            </w:tcMar>
          </w:tcPr>
          <w:p w14:paraId="37213E5D" w14:textId="02C13112" w:rsidR="00921F51" w:rsidRPr="00A726B4" w:rsidRDefault="00921F51" w:rsidP="005A4C00">
            <w:pPr>
              <w:rPr>
                <w:rFonts w:ascii="Garamond" w:hAnsi="Garamond"/>
              </w:rPr>
            </w:pPr>
            <w:r w:rsidRPr="00A726B4">
              <w:rPr>
                <w:rFonts w:ascii="Garamond" w:hAnsi="Garamond"/>
              </w:rPr>
              <w:t>0.298 [0.121, 0.47]</w:t>
            </w:r>
          </w:p>
        </w:tc>
      </w:tr>
      <w:tr w:rsidR="00921F51" w:rsidRPr="00A726B4" w14:paraId="1D70A45C" w14:textId="77777777" w:rsidTr="00921F51">
        <w:tc>
          <w:tcPr>
            <w:tcW w:w="1620" w:type="dxa"/>
            <w:tcMar>
              <w:top w:w="57" w:type="dxa"/>
              <w:left w:w="113" w:type="dxa"/>
              <w:bottom w:w="57" w:type="dxa"/>
              <w:right w:w="113" w:type="dxa"/>
            </w:tcMar>
          </w:tcPr>
          <w:p w14:paraId="0439576E" w14:textId="77777777" w:rsidR="00921F51" w:rsidRPr="00A726B4" w:rsidRDefault="00921F51" w:rsidP="005A4C00">
            <w:pPr>
              <w:rPr>
                <w:rFonts w:ascii="Garamond" w:hAnsi="Garamond"/>
              </w:rPr>
            </w:pPr>
          </w:p>
        </w:tc>
        <w:tc>
          <w:tcPr>
            <w:tcW w:w="1938" w:type="dxa"/>
          </w:tcPr>
          <w:p w14:paraId="26DBC545" w14:textId="77777777" w:rsidR="00921F51" w:rsidRPr="00A726B4" w:rsidRDefault="00921F51" w:rsidP="005A4C00">
            <w:pPr>
              <w:rPr>
                <w:rFonts w:ascii="Garamond" w:hAnsi="Garamond"/>
              </w:rPr>
            </w:pPr>
            <w:r w:rsidRPr="00A726B4">
              <w:rPr>
                <w:rFonts w:ascii="Garamond" w:hAnsi="Garamond"/>
              </w:rPr>
              <w:t>Fixed effects [CI]</w:t>
            </w:r>
          </w:p>
        </w:tc>
        <w:tc>
          <w:tcPr>
            <w:tcW w:w="3818" w:type="dxa"/>
            <w:gridSpan w:val="2"/>
            <w:tcMar>
              <w:top w:w="57" w:type="dxa"/>
              <w:left w:w="113" w:type="dxa"/>
              <w:bottom w:w="57" w:type="dxa"/>
              <w:right w:w="113" w:type="dxa"/>
            </w:tcMar>
          </w:tcPr>
          <w:p w14:paraId="582BA548" w14:textId="44CDEF81" w:rsidR="00921F51" w:rsidRPr="00A726B4" w:rsidRDefault="00921F51" w:rsidP="005A4C00">
            <w:pPr>
              <w:rPr>
                <w:rFonts w:ascii="Garamond" w:hAnsi="Garamond"/>
              </w:rPr>
            </w:pPr>
            <w:r w:rsidRPr="00A726B4">
              <w:rPr>
                <w:rFonts w:ascii="Garamond" w:hAnsi="Garamond"/>
              </w:rPr>
              <w:t>0.01 [0.004, 0.075]</w:t>
            </w:r>
          </w:p>
        </w:tc>
      </w:tr>
    </w:tbl>
    <w:p w14:paraId="7C3CC99A" w14:textId="77777777" w:rsidR="001F0E05" w:rsidRPr="00A726B4" w:rsidRDefault="001F0E05">
      <w:pPr>
        <w:rPr>
          <w:rFonts w:ascii="Garamond" w:hAnsi="Garamond"/>
        </w:rPr>
      </w:pPr>
    </w:p>
    <w:p w14:paraId="0C14B04D" w14:textId="77777777" w:rsidR="001F0E05" w:rsidRPr="00A726B4" w:rsidRDefault="001F0E05">
      <w:pPr>
        <w:rPr>
          <w:rFonts w:ascii="Garamond" w:hAnsi="Garamond"/>
        </w:rPr>
      </w:pPr>
    </w:p>
    <w:p w14:paraId="2C9D297F" w14:textId="18CEEECF" w:rsidR="001F0E05" w:rsidRPr="00A726B4" w:rsidRDefault="001F0E05">
      <w:pPr>
        <w:rPr>
          <w:rFonts w:ascii="Garamond" w:hAnsi="Garamond"/>
        </w:rPr>
      </w:pPr>
      <w:r w:rsidRPr="00A726B4">
        <w:rPr>
          <w:rFonts w:ascii="Garamond" w:hAnsi="Garamond"/>
        </w:rPr>
        <w:br w:type="page"/>
      </w:r>
    </w:p>
    <w:p w14:paraId="4262D16C" w14:textId="2B37AE6E" w:rsidR="00E21155" w:rsidRPr="00A726B4" w:rsidRDefault="00E21155" w:rsidP="00E21155">
      <w:pPr>
        <w:rPr>
          <w:rFonts w:ascii="Garamond" w:hAnsi="Garamond"/>
        </w:rPr>
      </w:pPr>
      <w:r w:rsidRPr="00A726B4">
        <w:rPr>
          <w:rFonts w:ascii="Garamond" w:hAnsi="Garamond"/>
        </w:rPr>
        <w:lastRenderedPageBreak/>
        <w:t xml:space="preserve">Table S4: LMM model output predicting methylation of sites in the </w:t>
      </w:r>
      <w:r w:rsidR="00937AF8" w:rsidRPr="00A726B4">
        <w:rPr>
          <w:rFonts w:ascii="Garamond" w:hAnsi="Garamond"/>
        </w:rPr>
        <w:t>GR</w:t>
      </w:r>
      <w:r w:rsidRPr="00A726B4">
        <w:rPr>
          <w:rFonts w:ascii="Garamond" w:hAnsi="Garamond"/>
        </w:rPr>
        <w:t xml:space="preserve"> </w:t>
      </w:r>
      <w:proofErr w:type="gramStart"/>
      <w:r w:rsidRPr="00A726B4">
        <w:rPr>
          <w:rFonts w:ascii="Garamond" w:hAnsi="Garamond"/>
        </w:rPr>
        <w:t>gene</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069"/>
        <w:gridCol w:w="1938"/>
        <w:gridCol w:w="1466"/>
        <w:gridCol w:w="452"/>
        <w:gridCol w:w="452"/>
      </w:tblGrid>
      <w:tr w:rsidR="00937AF8" w:rsidRPr="00A726B4" w14:paraId="6E754D73" w14:textId="77777777" w:rsidTr="00937AF8">
        <w:trPr>
          <w:gridAfter w:val="1"/>
        </w:trPr>
        <w:tc>
          <w:tcPr>
            <w:tcW w:w="0" w:type="auto"/>
            <w:tcBorders>
              <w:top w:val="double" w:sz="6" w:space="0" w:color="auto"/>
            </w:tcBorders>
            <w:tcMar>
              <w:top w:w="113" w:type="dxa"/>
              <w:left w:w="113" w:type="dxa"/>
              <w:bottom w:w="113" w:type="dxa"/>
              <w:right w:w="113" w:type="dxa"/>
            </w:tcMar>
            <w:vAlign w:val="center"/>
            <w:hideMark/>
          </w:tcPr>
          <w:p w14:paraId="0F7D1035" w14:textId="77777777" w:rsidR="00937AF8" w:rsidRPr="00A726B4" w:rsidRDefault="00937AF8" w:rsidP="00877702">
            <w:pPr>
              <w:rPr>
                <w:rFonts w:ascii="Garamond" w:hAnsi="Garamond"/>
                <w:b/>
                <w:bCs/>
              </w:rPr>
            </w:pPr>
            <w:r w:rsidRPr="00A726B4">
              <w:rPr>
                <w:rFonts w:ascii="Garamond" w:hAnsi="Garamond"/>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4BE36A64" w14:textId="77777777" w:rsidR="00937AF8" w:rsidRPr="00A726B4" w:rsidRDefault="00937AF8" w:rsidP="00937AF8">
            <w:pPr>
              <w:rPr>
                <w:rFonts w:ascii="Garamond" w:hAnsi="Garamond"/>
                <w:b/>
                <w:bCs/>
              </w:rPr>
            </w:pPr>
            <w:r w:rsidRPr="00A726B4">
              <w:rPr>
                <w:rFonts w:ascii="Garamond" w:hAnsi="Garamond"/>
                <w:b/>
                <w:bCs/>
              </w:rPr>
              <w:t>GR</w:t>
            </w:r>
          </w:p>
        </w:tc>
      </w:tr>
      <w:tr w:rsidR="00937AF8" w:rsidRPr="00A726B4" w14:paraId="37251966" w14:textId="77777777" w:rsidTr="00877702">
        <w:tc>
          <w:tcPr>
            <w:tcW w:w="0" w:type="auto"/>
            <w:tcBorders>
              <w:bottom w:val="single" w:sz="6" w:space="0" w:color="auto"/>
            </w:tcBorders>
            <w:vAlign w:val="center"/>
            <w:hideMark/>
          </w:tcPr>
          <w:p w14:paraId="25292DCA" w14:textId="77777777" w:rsidR="00937AF8" w:rsidRPr="00A726B4" w:rsidRDefault="00937AF8" w:rsidP="00877702">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37CE5F59" w14:textId="77777777" w:rsidR="00937AF8" w:rsidRPr="00A726B4" w:rsidRDefault="00937AF8" w:rsidP="00877702">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032C9F52" w14:textId="77777777" w:rsidR="00937AF8" w:rsidRPr="00A726B4" w:rsidRDefault="00937AF8" w:rsidP="00877702">
            <w:pPr>
              <w:jc w:val="center"/>
              <w:rPr>
                <w:rFonts w:ascii="Times" w:hAnsi="Times"/>
                <w:i/>
                <w:iCs/>
              </w:rPr>
            </w:pPr>
            <w:r w:rsidRPr="00A726B4">
              <w:rPr>
                <w:rFonts w:ascii="Times" w:hAnsi="Times"/>
                <w:i/>
                <w:iCs/>
              </w:rPr>
              <w:t>CI</w:t>
            </w:r>
          </w:p>
        </w:tc>
        <w:tc>
          <w:tcPr>
            <w:tcW w:w="0" w:type="auto"/>
            <w:gridSpan w:val="2"/>
            <w:tcBorders>
              <w:bottom w:val="single" w:sz="6" w:space="0" w:color="auto"/>
            </w:tcBorders>
            <w:vAlign w:val="center"/>
            <w:hideMark/>
          </w:tcPr>
          <w:p w14:paraId="61E8B2ED" w14:textId="77777777" w:rsidR="00937AF8" w:rsidRPr="00A726B4" w:rsidRDefault="00937AF8" w:rsidP="00877702">
            <w:pPr>
              <w:jc w:val="center"/>
              <w:rPr>
                <w:rFonts w:ascii="Times" w:hAnsi="Times"/>
                <w:i/>
                <w:iCs/>
              </w:rPr>
            </w:pPr>
            <w:r w:rsidRPr="00A726B4">
              <w:rPr>
                <w:rFonts w:ascii="Times" w:hAnsi="Times"/>
                <w:i/>
                <w:iCs/>
              </w:rPr>
              <w:t>p</w:t>
            </w:r>
          </w:p>
        </w:tc>
      </w:tr>
      <w:tr w:rsidR="00937AF8" w:rsidRPr="00A726B4" w14:paraId="498DB9AD" w14:textId="77777777" w:rsidTr="00877702">
        <w:tc>
          <w:tcPr>
            <w:tcW w:w="0" w:type="auto"/>
            <w:tcMar>
              <w:top w:w="113" w:type="dxa"/>
              <w:left w:w="113" w:type="dxa"/>
              <w:bottom w:w="113" w:type="dxa"/>
              <w:right w:w="113" w:type="dxa"/>
            </w:tcMar>
            <w:hideMark/>
          </w:tcPr>
          <w:p w14:paraId="254C2CBB" w14:textId="77777777" w:rsidR="00937AF8" w:rsidRPr="00A726B4" w:rsidRDefault="00937AF8" w:rsidP="00877702">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765CD121" w14:textId="77777777" w:rsidR="00937AF8" w:rsidRPr="00A726B4" w:rsidRDefault="00937AF8" w:rsidP="00877702">
            <w:pPr>
              <w:jc w:val="center"/>
              <w:rPr>
                <w:rFonts w:ascii="Times" w:hAnsi="Times"/>
              </w:rPr>
            </w:pPr>
            <w:r w:rsidRPr="00A726B4">
              <w:rPr>
                <w:rFonts w:ascii="Times" w:hAnsi="Times"/>
              </w:rPr>
              <w:t>-0.94</w:t>
            </w:r>
          </w:p>
        </w:tc>
        <w:tc>
          <w:tcPr>
            <w:tcW w:w="0" w:type="auto"/>
            <w:tcMar>
              <w:top w:w="113" w:type="dxa"/>
              <w:left w:w="113" w:type="dxa"/>
              <w:bottom w:w="113" w:type="dxa"/>
              <w:right w:w="113" w:type="dxa"/>
            </w:tcMar>
            <w:hideMark/>
          </w:tcPr>
          <w:p w14:paraId="61CFDEF7" w14:textId="77777777" w:rsidR="00937AF8" w:rsidRPr="00A726B4" w:rsidRDefault="00937AF8" w:rsidP="00877702">
            <w:pPr>
              <w:jc w:val="center"/>
              <w:rPr>
                <w:rFonts w:ascii="Times" w:hAnsi="Times"/>
              </w:rPr>
            </w:pPr>
            <w:r w:rsidRPr="00A726B4">
              <w:rPr>
                <w:rFonts w:ascii="Times" w:hAnsi="Times"/>
              </w:rPr>
              <w:t>-1.59 – -0.28</w:t>
            </w:r>
          </w:p>
        </w:tc>
        <w:tc>
          <w:tcPr>
            <w:tcW w:w="0" w:type="auto"/>
            <w:gridSpan w:val="2"/>
            <w:tcMar>
              <w:top w:w="113" w:type="dxa"/>
              <w:left w:w="113" w:type="dxa"/>
              <w:bottom w:w="113" w:type="dxa"/>
              <w:right w:w="113" w:type="dxa"/>
            </w:tcMar>
            <w:hideMark/>
          </w:tcPr>
          <w:p w14:paraId="7EA98CDB" w14:textId="77777777" w:rsidR="00937AF8" w:rsidRPr="00A726B4" w:rsidRDefault="00937AF8" w:rsidP="00877702">
            <w:pPr>
              <w:jc w:val="center"/>
              <w:rPr>
                <w:rFonts w:ascii="Times" w:hAnsi="Times"/>
              </w:rPr>
            </w:pPr>
            <w:r w:rsidRPr="00A726B4">
              <w:rPr>
                <w:rStyle w:val="Strong"/>
                <w:rFonts w:ascii="Times" w:hAnsi="Times"/>
              </w:rPr>
              <w:t>0.005</w:t>
            </w:r>
          </w:p>
        </w:tc>
      </w:tr>
      <w:tr w:rsidR="00937AF8" w:rsidRPr="00A726B4" w14:paraId="23704365" w14:textId="77777777" w:rsidTr="00877702">
        <w:tc>
          <w:tcPr>
            <w:tcW w:w="0" w:type="auto"/>
            <w:tcMar>
              <w:top w:w="113" w:type="dxa"/>
              <w:left w:w="113" w:type="dxa"/>
              <w:bottom w:w="113" w:type="dxa"/>
              <w:right w:w="113" w:type="dxa"/>
            </w:tcMar>
            <w:hideMark/>
          </w:tcPr>
          <w:p w14:paraId="5D18EF19" w14:textId="77777777" w:rsidR="00937AF8" w:rsidRPr="00A726B4" w:rsidRDefault="00937AF8" w:rsidP="00877702">
            <w:pPr>
              <w:rPr>
                <w:rFonts w:ascii="Times" w:hAnsi="Times"/>
              </w:rPr>
            </w:pPr>
            <w:r w:rsidRPr="00A726B4">
              <w:rPr>
                <w:rFonts w:ascii="Times" w:hAnsi="Times"/>
              </w:rPr>
              <w:t>Treatment [Dulled]</w:t>
            </w:r>
          </w:p>
        </w:tc>
        <w:tc>
          <w:tcPr>
            <w:tcW w:w="0" w:type="auto"/>
            <w:tcMar>
              <w:top w:w="113" w:type="dxa"/>
              <w:left w:w="113" w:type="dxa"/>
              <w:bottom w:w="113" w:type="dxa"/>
              <w:right w:w="113" w:type="dxa"/>
            </w:tcMar>
            <w:hideMark/>
          </w:tcPr>
          <w:p w14:paraId="20997657" w14:textId="77777777" w:rsidR="00937AF8" w:rsidRPr="00A726B4" w:rsidRDefault="00937AF8" w:rsidP="00877702">
            <w:pPr>
              <w:jc w:val="center"/>
              <w:rPr>
                <w:rFonts w:ascii="Times" w:hAnsi="Times"/>
              </w:rPr>
            </w:pPr>
            <w:r w:rsidRPr="00A726B4">
              <w:rPr>
                <w:rFonts w:ascii="Times" w:hAnsi="Times"/>
              </w:rPr>
              <w:t>0.10</w:t>
            </w:r>
          </w:p>
        </w:tc>
        <w:tc>
          <w:tcPr>
            <w:tcW w:w="0" w:type="auto"/>
            <w:tcMar>
              <w:top w:w="113" w:type="dxa"/>
              <w:left w:w="113" w:type="dxa"/>
              <w:bottom w:w="113" w:type="dxa"/>
              <w:right w:w="113" w:type="dxa"/>
            </w:tcMar>
            <w:hideMark/>
          </w:tcPr>
          <w:p w14:paraId="3A5D9C6E" w14:textId="77777777" w:rsidR="00937AF8" w:rsidRPr="00A726B4" w:rsidRDefault="00937AF8" w:rsidP="00877702">
            <w:pPr>
              <w:jc w:val="center"/>
              <w:rPr>
                <w:rFonts w:ascii="Times" w:hAnsi="Times"/>
              </w:rPr>
            </w:pPr>
            <w:r w:rsidRPr="00A726B4">
              <w:rPr>
                <w:rFonts w:ascii="Times" w:hAnsi="Times"/>
              </w:rPr>
              <w:t>-0.01 – 0.21</w:t>
            </w:r>
          </w:p>
        </w:tc>
        <w:tc>
          <w:tcPr>
            <w:tcW w:w="0" w:type="auto"/>
            <w:gridSpan w:val="2"/>
            <w:tcMar>
              <w:top w:w="113" w:type="dxa"/>
              <w:left w:w="113" w:type="dxa"/>
              <w:bottom w:w="113" w:type="dxa"/>
              <w:right w:w="113" w:type="dxa"/>
            </w:tcMar>
            <w:hideMark/>
          </w:tcPr>
          <w:p w14:paraId="344703F9" w14:textId="77777777" w:rsidR="00937AF8" w:rsidRPr="00A726B4" w:rsidRDefault="00937AF8" w:rsidP="00877702">
            <w:pPr>
              <w:jc w:val="center"/>
              <w:rPr>
                <w:rFonts w:ascii="Times" w:hAnsi="Times"/>
              </w:rPr>
            </w:pPr>
            <w:r w:rsidRPr="00A726B4">
              <w:rPr>
                <w:rFonts w:ascii="Times" w:hAnsi="Times"/>
              </w:rPr>
              <w:t>0.075</w:t>
            </w:r>
          </w:p>
        </w:tc>
      </w:tr>
      <w:tr w:rsidR="00937AF8" w:rsidRPr="00A726B4" w14:paraId="351389D2" w14:textId="77777777" w:rsidTr="00877702">
        <w:tc>
          <w:tcPr>
            <w:tcW w:w="0" w:type="auto"/>
            <w:tcMar>
              <w:top w:w="113" w:type="dxa"/>
              <w:left w:w="113" w:type="dxa"/>
              <w:bottom w:w="113" w:type="dxa"/>
              <w:right w:w="113" w:type="dxa"/>
            </w:tcMar>
            <w:hideMark/>
          </w:tcPr>
          <w:p w14:paraId="24D64EA9" w14:textId="77777777" w:rsidR="00937AF8" w:rsidRPr="00A726B4" w:rsidRDefault="00937AF8" w:rsidP="00877702">
            <w:pPr>
              <w:rPr>
                <w:rFonts w:ascii="Times" w:hAnsi="Times"/>
              </w:rPr>
            </w:pPr>
            <w:r w:rsidRPr="00A726B4">
              <w:rPr>
                <w:rFonts w:ascii="Times" w:hAnsi="Times"/>
              </w:rPr>
              <w:t>Capture [3]</w:t>
            </w:r>
          </w:p>
        </w:tc>
        <w:tc>
          <w:tcPr>
            <w:tcW w:w="0" w:type="auto"/>
            <w:tcMar>
              <w:top w:w="113" w:type="dxa"/>
              <w:left w:w="113" w:type="dxa"/>
              <w:bottom w:w="113" w:type="dxa"/>
              <w:right w:w="113" w:type="dxa"/>
            </w:tcMar>
            <w:hideMark/>
          </w:tcPr>
          <w:p w14:paraId="4C94827C" w14:textId="77777777" w:rsidR="00937AF8" w:rsidRPr="00A726B4" w:rsidRDefault="00937AF8" w:rsidP="00877702">
            <w:pPr>
              <w:jc w:val="center"/>
              <w:rPr>
                <w:rFonts w:ascii="Times" w:hAnsi="Times"/>
              </w:rPr>
            </w:pPr>
            <w:r w:rsidRPr="00A726B4">
              <w:rPr>
                <w:rFonts w:ascii="Times" w:hAnsi="Times"/>
              </w:rPr>
              <w:t>0.11</w:t>
            </w:r>
          </w:p>
        </w:tc>
        <w:tc>
          <w:tcPr>
            <w:tcW w:w="0" w:type="auto"/>
            <w:tcMar>
              <w:top w:w="113" w:type="dxa"/>
              <w:left w:w="113" w:type="dxa"/>
              <w:bottom w:w="113" w:type="dxa"/>
              <w:right w:w="113" w:type="dxa"/>
            </w:tcMar>
            <w:hideMark/>
          </w:tcPr>
          <w:p w14:paraId="785EA7C2" w14:textId="77777777" w:rsidR="00937AF8" w:rsidRPr="00A726B4" w:rsidRDefault="00937AF8" w:rsidP="00877702">
            <w:pPr>
              <w:jc w:val="center"/>
              <w:rPr>
                <w:rFonts w:ascii="Times" w:hAnsi="Times"/>
              </w:rPr>
            </w:pPr>
            <w:r w:rsidRPr="00A726B4">
              <w:rPr>
                <w:rFonts w:ascii="Times" w:hAnsi="Times"/>
              </w:rPr>
              <w:t>0.06 – 0.15</w:t>
            </w:r>
          </w:p>
        </w:tc>
        <w:tc>
          <w:tcPr>
            <w:tcW w:w="0" w:type="auto"/>
            <w:gridSpan w:val="2"/>
            <w:tcMar>
              <w:top w:w="113" w:type="dxa"/>
              <w:left w:w="113" w:type="dxa"/>
              <w:bottom w:w="113" w:type="dxa"/>
              <w:right w:w="113" w:type="dxa"/>
            </w:tcMar>
            <w:hideMark/>
          </w:tcPr>
          <w:p w14:paraId="6256C013" w14:textId="77777777" w:rsidR="00937AF8" w:rsidRPr="00A726B4" w:rsidRDefault="00937AF8" w:rsidP="00877702">
            <w:pPr>
              <w:jc w:val="center"/>
              <w:rPr>
                <w:rFonts w:ascii="Times" w:hAnsi="Times"/>
              </w:rPr>
            </w:pPr>
            <w:r w:rsidRPr="00A726B4">
              <w:rPr>
                <w:rStyle w:val="Strong"/>
                <w:rFonts w:ascii="Times" w:hAnsi="Times"/>
              </w:rPr>
              <w:t>&lt;0.001</w:t>
            </w:r>
          </w:p>
        </w:tc>
      </w:tr>
      <w:tr w:rsidR="00937AF8" w:rsidRPr="00A726B4" w14:paraId="1ECD3617" w14:textId="77777777" w:rsidTr="00877702">
        <w:tc>
          <w:tcPr>
            <w:tcW w:w="0" w:type="auto"/>
            <w:tcMar>
              <w:top w:w="113" w:type="dxa"/>
              <w:left w:w="113" w:type="dxa"/>
              <w:bottom w:w="113" w:type="dxa"/>
              <w:right w:w="113" w:type="dxa"/>
            </w:tcMar>
            <w:hideMark/>
          </w:tcPr>
          <w:p w14:paraId="499B0CDD" w14:textId="77777777" w:rsidR="00937AF8" w:rsidRPr="00A726B4" w:rsidRDefault="00937AF8" w:rsidP="00877702">
            <w:pPr>
              <w:rPr>
                <w:rFonts w:ascii="Times" w:hAnsi="Times"/>
              </w:rPr>
            </w:pPr>
            <w:r w:rsidRPr="00A726B4">
              <w:rPr>
                <w:rFonts w:ascii="Times" w:hAnsi="Times"/>
              </w:rPr>
              <w:t>BibB1</w:t>
            </w:r>
          </w:p>
        </w:tc>
        <w:tc>
          <w:tcPr>
            <w:tcW w:w="0" w:type="auto"/>
            <w:tcMar>
              <w:top w:w="113" w:type="dxa"/>
              <w:left w:w="113" w:type="dxa"/>
              <w:bottom w:w="113" w:type="dxa"/>
              <w:right w:w="113" w:type="dxa"/>
            </w:tcMar>
            <w:hideMark/>
          </w:tcPr>
          <w:p w14:paraId="5C495060" w14:textId="77777777" w:rsidR="00937AF8" w:rsidRPr="00A726B4" w:rsidRDefault="00937AF8" w:rsidP="00877702">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039D67C4" w14:textId="77777777" w:rsidR="00937AF8" w:rsidRPr="00A726B4" w:rsidRDefault="00937AF8" w:rsidP="00877702">
            <w:pPr>
              <w:jc w:val="center"/>
              <w:rPr>
                <w:rFonts w:ascii="Times" w:hAnsi="Times"/>
              </w:rPr>
            </w:pPr>
            <w:r w:rsidRPr="00A726B4">
              <w:rPr>
                <w:rFonts w:ascii="Times" w:hAnsi="Times"/>
              </w:rPr>
              <w:t>-0.01 – 0.00</w:t>
            </w:r>
          </w:p>
        </w:tc>
        <w:tc>
          <w:tcPr>
            <w:tcW w:w="0" w:type="auto"/>
            <w:gridSpan w:val="2"/>
            <w:tcMar>
              <w:top w:w="113" w:type="dxa"/>
              <w:left w:w="113" w:type="dxa"/>
              <w:bottom w:w="113" w:type="dxa"/>
              <w:right w:w="113" w:type="dxa"/>
            </w:tcMar>
            <w:hideMark/>
          </w:tcPr>
          <w:p w14:paraId="48A28B77" w14:textId="77777777" w:rsidR="00937AF8" w:rsidRPr="00A726B4" w:rsidRDefault="00937AF8" w:rsidP="00877702">
            <w:pPr>
              <w:jc w:val="center"/>
              <w:rPr>
                <w:rFonts w:ascii="Times" w:hAnsi="Times"/>
              </w:rPr>
            </w:pPr>
            <w:r w:rsidRPr="00A726B4">
              <w:rPr>
                <w:rFonts w:ascii="Times" w:hAnsi="Times"/>
              </w:rPr>
              <w:t>0.698</w:t>
            </w:r>
          </w:p>
        </w:tc>
      </w:tr>
      <w:tr w:rsidR="00937AF8" w:rsidRPr="00A726B4" w14:paraId="50CD454F" w14:textId="77777777" w:rsidTr="00877702">
        <w:tc>
          <w:tcPr>
            <w:tcW w:w="0" w:type="auto"/>
            <w:gridSpan w:val="5"/>
            <w:tcMar>
              <w:top w:w="192" w:type="dxa"/>
              <w:left w:w="15" w:type="dxa"/>
              <w:bottom w:w="15" w:type="dxa"/>
              <w:right w:w="15" w:type="dxa"/>
            </w:tcMar>
            <w:vAlign w:val="center"/>
            <w:hideMark/>
          </w:tcPr>
          <w:p w14:paraId="41A0CC60" w14:textId="77777777" w:rsidR="00937AF8" w:rsidRPr="00A726B4" w:rsidRDefault="00937AF8" w:rsidP="00877702">
            <w:pPr>
              <w:rPr>
                <w:rFonts w:ascii="Times" w:hAnsi="Times"/>
                <w:b/>
                <w:bCs/>
              </w:rPr>
            </w:pPr>
            <w:r w:rsidRPr="00A726B4">
              <w:rPr>
                <w:rFonts w:ascii="Times" w:hAnsi="Times"/>
                <w:b/>
                <w:bCs/>
              </w:rPr>
              <w:t>Random Effects</w:t>
            </w:r>
          </w:p>
        </w:tc>
      </w:tr>
      <w:tr w:rsidR="00937AF8" w:rsidRPr="00A726B4" w14:paraId="341ECACF" w14:textId="77777777" w:rsidTr="00877702">
        <w:tc>
          <w:tcPr>
            <w:tcW w:w="0" w:type="auto"/>
            <w:tcMar>
              <w:top w:w="57" w:type="dxa"/>
              <w:left w:w="113" w:type="dxa"/>
              <w:bottom w:w="57" w:type="dxa"/>
              <w:right w:w="113" w:type="dxa"/>
            </w:tcMar>
            <w:hideMark/>
          </w:tcPr>
          <w:p w14:paraId="6DE8B7A5" w14:textId="77777777" w:rsidR="00937AF8" w:rsidRPr="00A726B4" w:rsidRDefault="00937AF8" w:rsidP="00877702">
            <w:pPr>
              <w:rPr>
                <w:rFonts w:ascii="Times" w:hAnsi="Times"/>
              </w:rPr>
            </w:pPr>
            <w:r w:rsidRPr="00A726B4">
              <w:rPr>
                <w:rFonts w:ascii="Times" w:hAnsi="Times"/>
              </w:rPr>
              <w:t>σ</w:t>
            </w:r>
            <w:r w:rsidRPr="00A726B4">
              <w:rPr>
                <w:rFonts w:ascii="Times" w:hAnsi="Times"/>
                <w:vertAlign w:val="superscript"/>
              </w:rPr>
              <w:t>2</w:t>
            </w:r>
          </w:p>
        </w:tc>
        <w:tc>
          <w:tcPr>
            <w:tcW w:w="0" w:type="auto"/>
            <w:gridSpan w:val="4"/>
            <w:tcMar>
              <w:top w:w="57" w:type="dxa"/>
              <w:left w:w="113" w:type="dxa"/>
              <w:bottom w:w="57" w:type="dxa"/>
              <w:right w:w="113" w:type="dxa"/>
            </w:tcMar>
            <w:hideMark/>
          </w:tcPr>
          <w:p w14:paraId="13DA2DE1" w14:textId="77777777" w:rsidR="00937AF8" w:rsidRPr="00A726B4" w:rsidRDefault="00937AF8" w:rsidP="00877702">
            <w:pPr>
              <w:rPr>
                <w:rFonts w:ascii="Times" w:hAnsi="Times"/>
              </w:rPr>
            </w:pPr>
            <w:r w:rsidRPr="00A726B4">
              <w:rPr>
                <w:rFonts w:ascii="Times" w:hAnsi="Times"/>
              </w:rPr>
              <w:t>0.19</w:t>
            </w:r>
          </w:p>
        </w:tc>
      </w:tr>
      <w:tr w:rsidR="00937AF8" w:rsidRPr="00A726B4" w14:paraId="53A29A84" w14:textId="77777777" w:rsidTr="00877702">
        <w:tc>
          <w:tcPr>
            <w:tcW w:w="0" w:type="auto"/>
            <w:tcMar>
              <w:top w:w="57" w:type="dxa"/>
              <w:left w:w="113" w:type="dxa"/>
              <w:bottom w:w="57" w:type="dxa"/>
              <w:right w:w="113" w:type="dxa"/>
            </w:tcMar>
            <w:hideMark/>
          </w:tcPr>
          <w:p w14:paraId="1C573846" w14:textId="77777777" w:rsidR="00937AF8" w:rsidRPr="00A726B4" w:rsidRDefault="00937AF8" w:rsidP="00877702">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4"/>
            <w:tcMar>
              <w:top w:w="57" w:type="dxa"/>
              <w:left w:w="113" w:type="dxa"/>
              <w:bottom w:w="57" w:type="dxa"/>
              <w:right w:w="113" w:type="dxa"/>
            </w:tcMar>
            <w:hideMark/>
          </w:tcPr>
          <w:p w14:paraId="59169D6F" w14:textId="77777777" w:rsidR="00937AF8" w:rsidRPr="00A726B4" w:rsidRDefault="00937AF8" w:rsidP="00877702">
            <w:pPr>
              <w:rPr>
                <w:rFonts w:ascii="Times" w:hAnsi="Times"/>
              </w:rPr>
            </w:pPr>
            <w:r w:rsidRPr="00A726B4">
              <w:rPr>
                <w:rFonts w:ascii="Times" w:hAnsi="Times"/>
              </w:rPr>
              <w:t>0.05</w:t>
            </w:r>
          </w:p>
        </w:tc>
      </w:tr>
      <w:tr w:rsidR="00937AF8" w:rsidRPr="00A726B4" w14:paraId="55F5EF35" w14:textId="77777777" w:rsidTr="00877702">
        <w:tc>
          <w:tcPr>
            <w:tcW w:w="0" w:type="auto"/>
            <w:tcMar>
              <w:top w:w="57" w:type="dxa"/>
              <w:left w:w="113" w:type="dxa"/>
              <w:bottom w:w="57" w:type="dxa"/>
              <w:right w:w="113" w:type="dxa"/>
            </w:tcMar>
            <w:hideMark/>
          </w:tcPr>
          <w:p w14:paraId="200EA913" w14:textId="77777777" w:rsidR="00937AF8" w:rsidRPr="00A726B4" w:rsidRDefault="00937AF8" w:rsidP="00877702">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4"/>
            <w:tcMar>
              <w:top w:w="57" w:type="dxa"/>
              <w:left w:w="113" w:type="dxa"/>
              <w:bottom w:w="57" w:type="dxa"/>
              <w:right w:w="113" w:type="dxa"/>
            </w:tcMar>
            <w:hideMark/>
          </w:tcPr>
          <w:p w14:paraId="6D78FFB0" w14:textId="77777777" w:rsidR="00937AF8" w:rsidRPr="00A726B4" w:rsidRDefault="00937AF8" w:rsidP="00877702">
            <w:pPr>
              <w:rPr>
                <w:rFonts w:ascii="Times" w:hAnsi="Times"/>
              </w:rPr>
            </w:pPr>
            <w:r w:rsidRPr="00A726B4">
              <w:rPr>
                <w:rFonts w:ascii="Times" w:hAnsi="Times"/>
              </w:rPr>
              <w:t>1.32</w:t>
            </w:r>
          </w:p>
        </w:tc>
      </w:tr>
      <w:tr w:rsidR="00937AF8" w:rsidRPr="00A726B4" w14:paraId="7E167F41" w14:textId="77777777" w:rsidTr="00877702">
        <w:tc>
          <w:tcPr>
            <w:tcW w:w="0" w:type="auto"/>
            <w:tcMar>
              <w:top w:w="57" w:type="dxa"/>
              <w:left w:w="113" w:type="dxa"/>
              <w:bottom w:w="57" w:type="dxa"/>
              <w:right w:w="113" w:type="dxa"/>
            </w:tcMar>
            <w:hideMark/>
          </w:tcPr>
          <w:p w14:paraId="56E6B039" w14:textId="77777777" w:rsidR="00937AF8" w:rsidRPr="00A726B4" w:rsidRDefault="00937AF8" w:rsidP="00877702">
            <w:pPr>
              <w:rPr>
                <w:rFonts w:ascii="Times" w:hAnsi="Times"/>
              </w:rPr>
            </w:pPr>
            <w:r w:rsidRPr="00A726B4">
              <w:rPr>
                <w:rFonts w:ascii="Times" w:hAnsi="Times"/>
              </w:rPr>
              <w:t>ICC</w:t>
            </w:r>
          </w:p>
        </w:tc>
        <w:tc>
          <w:tcPr>
            <w:tcW w:w="0" w:type="auto"/>
            <w:gridSpan w:val="4"/>
            <w:tcMar>
              <w:top w:w="57" w:type="dxa"/>
              <w:left w:w="113" w:type="dxa"/>
              <w:bottom w:w="57" w:type="dxa"/>
              <w:right w:w="113" w:type="dxa"/>
            </w:tcMar>
            <w:hideMark/>
          </w:tcPr>
          <w:p w14:paraId="6B037117" w14:textId="77777777" w:rsidR="00937AF8" w:rsidRPr="00A726B4" w:rsidRDefault="00937AF8" w:rsidP="00877702">
            <w:pPr>
              <w:rPr>
                <w:rFonts w:ascii="Times" w:hAnsi="Times"/>
              </w:rPr>
            </w:pPr>
            <w:r w:rsidRPr="00A726B4">
              <w:rPr>
                <w:rFonts w:ascii="Times" w:hAnsi="Times"/>
              </w:rPr>
              <w:t>0.88</w:t>
            </w:r>
          </w:p>
        </w:tc>
      </w:tr>
      <w:tr w:rsidR="00937AF8" w:rsidRPr="00A726B4" w14:paraId="183A7A59" w14:textId="77777777" w:rsidTr="00877702">
        <w:tc>
          <w:tcPr>
            <w:tcW w:w="0" w:type="auto"/>
            <w:tcMar>
              <w:top w:w="57" w:type="dxa"/>
              <w:left w:w="113" w:type="dxa"/>
              <w:bottom w:w="57" w:type="dxa"/>
              <w:right w:w="113" w:type="dxa"/>
            </w:tcMar>
            <w:hideMark/>
          </w:tcPr>
          <w:p w14:paraId="401CE337" w14:textId="77777777" w:rsidR="00937AF8" w:rsidRPr="00A726B4" w:rsidRDefault="00937AF8" w:rsidP="00877702">
            <w:pPr>
              <w:rPr>
                <w:rFonts w:ascii="Times" w:hAnsi="Times"/>
              </w:rPr>
            </w:pPr>
            <w:r w:rsidRPr="00A726B4">
              <w:rPr>
                <w:rFonts w:ascii="Times" w:hAnsi="Times"/>
              </w:rPr>
              <w:t>N </w:t>
            </w:r>
            <w:r w:rsidRPr="00A726B4">
              <w:rPr>
                <w:rFonts w:ascii="Times" w:hAnsi="Times"/>
                <w:vertAlign w:val="subscript"/>
              </w:rPr>
              <w:t>Band</w:t>
            </w:r>
          </w:p>
        </w:tc>
        <w:tc>
          <w:tcPr>
            <w:tcW w:w="0" w:type="auto"/>
            <w:gridSpan w:val="4"/>
            <w:tcMar>
              <w:top w:w="57" w:type="dxa"/>
              <w:left w:w="113" w:type="dxa"/>
              <w:bottom w:w="57" w:type="dxa"/>
              <w:right w:w="113" w:type="dxa"/>
            </w:tcMar>
            <w:hideMark/>
          </w:tcPr>
          <w:p w14:paraId="2F457F89" w14:textId="77777777" w:rsidR="00937AF8" w:rsidRPr="00A726B4" w:rsidRDefault="00937AF8" w:rsidP="00877702">
            <w:pPr>
              <w:rPr>
                <w:rFonts w:ascii="Times" w:hAnsi="Times"/>
              </w:rPr>
            </w:pPr>
            <w:r w:rsidRPr="00A726B4">
              <w:rPr>
                <w:rFonts w:ascii="Times" w:hAnsi="Times"/>
              </w:rPr>
              <w:t>68</w:t>
            </w:r>
          </w:p>
        </w:tc>
      </w:tr>
      <w:tr w:rsidR="00937AF8" w:rsidRPr="00A726B4" w14:paraId="5FA8C6DE" w14:textId="77777777" w:rsidTr="00877702">
        <w:tc>
          <w:tcPr>
            <w:tcW w:w="0" w:type="auto"/>
            <w:tcMar>
              <w:top w:w="57" w:type="dxa"/>
              <w:left w:w="113" w:type="dxa"/>
              <w:bottom w:w="57" w:type="dxa"/>
              <w:right w:w="113" w:type="dxa"/>
            </w:tcMar>
            <w:hideMark/>
          </w:tcPr>
          <w:p w14:paraId="16745810" w14:textId="77777777" w:rsidR="00937AF8" w:rsidRPr="00A726B4" w:rsidRDefault="00937AF8" w:rsidP="00877702">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4"/>
            <w:tcMar>
              <w:top w:w="57" w:type="dxa"/>
              <w:left w:w="113" w:type="dxa"/>
              <w:bottom w:w="57" w:type="dxa"/>
              <w:right w:w="113" w:type="dxa"/>
            </w:tcMar>
            <w:hideMark/>
          </w:tcPr>
          <w:p w14:paraId="08632C57" w14:textId="77777777" w:rsidR="00937AF8" w:rsidRPr="00A726B4" w:rsidRDefault="00937AF8" w:rsidP="00877702">
            <w:pPr>
              <w:rPr>
                <w:rFonts w:ascii="Times" w:hAnsi="Times"/>
              </w:rPr>
            </w:pPr>
            <w:r w:rsidRPr="00A726B4">
              <w:rPr>
                <w:rFonts w:ascii="Times" w:hAnsi="Times"/>
              </w:rPr>
              <w:t>14</w:t>
            </w:r>
          </w:p>
        </w:tc>
      </w:tr>
      <w:tr w:rsidR="00937AF8" w:rsidRPr="00A726B4" w14:paraId="6C39E651" w14:textId="77777777" w:rsidTr="00877702">
        <w:tc>
          <w:tcPr>
            <w:tcW w:w="0" w:type="auto"/>
            <w:tcBorders>
              <w:top w:val="single" w:sz="6" w:space="0" w:color="auto"/>
            </w:tcBorders>
            <w:tcMar>
              <w:top w:w="57" w:type="dxa"/>
              <w:left w:w="113" w:type="dxa"/>
              <w:bottom w:w="57" w:type="dxa"/>
              <w:right w:w="113" w:type="dxa"/>
            </w:tcMar>
            <w:hideMark/>
          </w:tcPr>
          <w:p w14:paraId="68E21481" w14:textId="77777777" w:rsidR="00937AF8" w:rsidRPr="00A726B4" w:rsidRDefault="00937AF8" w:rsidP="00877702">
            <w:pPr>
              <w:rPr>
                <w:rFonts w:ascii="Times" w:hAnsi="Times"/>
              </w:rPr>
            </w:pPr>
            <w:r w:rsidRPr="00A726B4">
              <w:rPr>
                <w:rFonts w:ascii="Times" w:hAnsi="Times"/>
              </w:rPr>
              <w:t>Observations</w:t>
            </w:r>
          </w:p>
        </w:tc>
        <w:tc>
          <w:tcPr>
            <w:tcW w:w="0" w:type="auto"/>
            <w:gridSpan w:val="4"/>
            <w:tcBorders>
              <w:top w:val="single" w:sz="6" w:space="0" w:color="auto"/>
            </w:tcBorders>
            <w:tcMar>
              <w:top w:w="57" w:type="dxa"/>
              <w:left w:w="113" w:type="dxa"/>
              <w:bottom w:w="57" w:type="dxa"/>
              <w:right w:w="113" w:type="dxa"/>
            </w:tcMar>
            <w:hideMark/>
          </w:tcPr>
          <w:p w14:paraId="44397B3F" w14:textId="77777777" w:rsidR="00937AF8" w:rsidRPr="00A726B4" w:rsidRDefault="00937AF8" w:rsidP="00877702">
            <w:pPr>
              <w:rPr>
                <w:rFonts w:ascii="Times" w:hAnsi="Times"/>
              </w:rPr>
            </w:pPr>
            <w:r w:rsidRPr="00A726B4">
              <w:rPr>
                <w:rFonts w:ascii="Times" w:hAnsi="Times"/>
              </w:rPr>
              <w:t>1537</w:t>
            </w:r>
          </w:p>
        </w:tc>
      </w:tr>
      <w:tr w:rsidR="00937AF8" w:rsidRPr="00A726B4" w14:paraId="74842796" w14:textId="77777777" w:rsidTr="00877702">
        <w:tc>
          <w:tcPr>
            <w:tcW w:w="0" w:type="auto"/>
            <w:tcMar>
              <w:top w:w="57" w:type="dxa"/>
              <w:left w:w="113" w:type="dxa"/>
              <w:bottom w:w="57" w:type="dxa"/>
              <w:right w:w="113" w:type="dxa"/>
            </w:tcMar>
            <w:hideMark/>
          </w:tcPr>
          <w:p w14:paraId="0445A7BE" w14:textId="77777777" w:rsidR="00937AF8" w:rsidRPr="00A726B4" w:rsidRDefault="00937AF8" w:rsidP="00877702">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4"/>
            <w:tcMar>
              <w:top w:w="57" w:type="dxa"/>
              <w:left w:w="113" w:type="dxa"/>
              <w:bottom w:w="57" w:type="dxa"/>
              <w:right w:w="113" w:type="dxa"/>
            </w:tcMar>
            <w:hideMark/>
          </w:tcPr>
          <w:p w14:paraId="7F40D04D" w14:textId="77777777" w:rsidR="00937AF8" w:rsidRPr="00A726B4" w:rsidRDefault="00937AF8" w:rsidP="00877702">
            <w:pPr>
              <w:rPr>
                <w:rFonts w:ascii="Times" w:hAnsi="Times"/>
              </w:rPr>
            </w:pPr>
            <w:r w:rsidRPr="00A726B4">
              <w:rPr>
                <w:rFonts w:ascii="Times" w:hAnsi="Times"/>
              </w:rPr>
              <w:t>0.003 / 0.878</w:t>
            </w:r>
          </w:p>
        </w:tc>
      </w:tr>
      <w:tr w:rsidR="00921F51" w:rsidRPr="00A726B4" w14:paraId="4C2FAF2B" w14:textId="77777777" w:rsidTr="005A4C00">
        <w:tc>
          <w:tcPr>
            <w:tcW w:w="0" w:type="auto"/>
            <w:gridSpan w:val="2"/>
            <w:tcMar>
              <w:top w:w="57" w:type="dxa"/>
              <w:left w:w="113" w:type="dxa"/>
              <w:bottom w:w="57" w:type="dxa"/>
              <w:right w:w="113" w:type="dxa"/>
            </w:tcMar>
          </w:tcPr>
          <w:p w14:paraId="6B075894" w14:textId="77777777" w:rsidR="00921F51" w:rsidRPr="00A726B4" w:rsidRDefault="00921F51" w:rsidP="005A4C00">
            <w:pPr>
              <w:rPr>
                <w:rFonts w:ascii="Garamond" w:hAnsi="Garamond"/>
              </w:rPr>
            </w:pPr>
            <w:r w:rsidRPr="00A726B4">
              <w:rPr>
                <w:rFonts w:ascii="Garamond" w:hAnsi="Garamond"/>
              </w:rPr>
              <w:t>Variance partitioning (repeatability):</w:t>
            </w:r>
          </w:p>
        </w:tc>
        <w:tc>
          <w:tcPr>
            <w:tcW w:w="0" w:type="auto"/>
            <w:gridSpan w:val="3"/>
            <w:tcMar>
              <w:top w:w="57" w:type="dxa"/>
              <w:left w:w="113" w:type="dxa"/>
              <w:bottom w:w="57" w:type="dxa"/>
              <w:right w:w="113" w:type="dxa"/>
            </w:tcMar>
          </w:tcPr>
          <w:p w14:paraId="13DE249F" w14:textId="77777777" w:rsidR="00921F51" w:rsidRPr="00A726B4" w:rsidRDefault="00921F51" w:rsidP="005A4C00">
            <w:pPr>
              <w:rPr>
                <w:rFonts w:ascii="Garamond" w:hAnsi="Garamond"/>
              </w:rPr>
            </w:pPr>
          </w:p>
        </w:tc>
      </w:tr>
      <w:tr w:rsidR="00921F51" w:rsidRPr="00A726B4" w14:paraId="1BE75EA7" w14:textId="77777777" w:rsidTr="00921F51">
        <w:tc>
          <w:tcPr>
            <w:tcW w:w="3069" w:type="dxa"/>
            <w:tcMar>
              <w:top w:w="57" w:type="dxa"/>
              <w:left w:w="113" w:type="dxa"/>
              <w:bottom w:w="57" w:type="dxa"/>
              <w:right w:w="113" w:type="dxa"/>
            </w:tcMar>
          </w:tcPr>
          <w:p w14:paraId="5C5FE26E" w14:textId="77777777" w:rsidR="00921F51" w:rsidRPr="00A726B4" w:rsidRDefault="00921F51" w:rsidP="005A4C00">
            <w:pPr>
              <w:rPr>
                <w:rFonts w:ascii="Garamond" w:hAnsi="Garamond"/>
              </w:rPr>
            </w:pPr>
          </w:p>
        </w:tc>
        <w:tc>
          <w:tcPr>
            <w:tcW w:w="1938" w:type="dxa"/>
          </w:tcPr>
          <w:p w14:paraId="657E7FAF" w14:textId="77777777" w:rsidR="00921F51" w:rsidRPr="00A726B4" w:rsidRDefault="00921F51" w:rsidP="005A4C00">
            <w:pPr>
              <w:rPr>
                <w:rFonts w:ascii="Garamond" w:hAnsi="Garamond"/>
              </w:rPr>
            </w:pPr>
            <w:r w:rsidRPr="00A726B4">
              <w:rPr>
                <w:rFonts w:ascii="Garamond" w:hAnsi="Garamond"/>
              </w:rPr>
              <w:t>Band [CI]</w:t>
            </w:r>
          </w:p>
        </w:tc>
        <w:tc>
          <w:tcPr>
            <w:tcW w:w="0" w:type="auto"/>
            <w:gridSpan w:val="3"/>
            <w:tcMar>
              <w:top w:w="57" w:type="dxa"/>
              <w:left w:w="113" w:type="dxa"/>
              <w:bottom w:w="57" w:type="dxa"/>
              <w:right w:w="113" w:type="dxa"/>
            </w:tcMar>
          </w:tcPr>
          <w:p w14:paraId="40F541BA" w14:textId="49CC5DA2" w:rsidR="00921F51" w:rsidRPr="00A726B4" w:rsidRDefault="00921F51" w:rsidP="005A4C00">
            <w:pPr>
              <w:rPr>
                <w:rFonts w:ascii="Garamond" w:hAnsi="Garamond"/>
              </w:rPr>
            </w:pPr>
            <w:r w:rsidRPr="00A726B4">
              <w:rPr>
                <w:rFonts w:ascii="Garamond" w:hAnsi="Garamond"/>
              </w:rPr>
              <w:t>0.</w:t>
            </w:r>
            <w:r w:rsidR="001D28D6" w:rsidRPr="00A726B4">
              <w:rPr>
                <w:rFonts w:ascii="Garamond" w:hAnsi="Garamond"/>
              </w:rPr>
              <w:t>0</w:t>
            </w:r>
            <w:r w:rsidRPr="00A726B4">
              <w:rPr>
                <w:rFonts w:ascii="Garamond" w:hAnsi="Garamond"/>
              </w:rPr>
              <w:t>29 [0.015, 0.064]</w:t>
            </w:r>
          </w:p>
        </w:tc>
      </w:tr>
      <w:tr w:rsidR="00921F51" w:rsidRPr="00A726B4" w14:paraId="2EB2A429" w14:textId="77777777" w:rsidTr="00921F51">
        <w:tc>
          <w:tcPr>
            <w:tcW w:w="3069" w:type="dxa"/>
            <w:tcMar>
              <w:top w:w="57" w:type="dxa"/>
              <w:left w:w="113" w:type="dxa"/>
              <w:bottom w:w="57" w:type="dxa"/>
              <w:right w:w="113" w:type="dxa"/>
            </w:tcMar>
          </w:tcPr>
          <w:p w14:paraId="1626FD98" w14:textId="77777777" w:rsidR="00921F51" w:rsidRPr="00A726B4" w:rsidRDefault="00921F51" w:rsidP="005A4C00">
            <w:pPr>
              <w:rPr>
                <w:rFonts w:ascii="Garamond" w:hAnsi="Garamond"/>
              </w:rPr>
            </w:pPr>
          </w:p>
        </w:tc>
        <w:tc>
          <w:tcPr>
            <w:tcW w:w="1938" w:type="dxa"/>
          </w:tcPr>
          <w:p w14:paraId="70DB6A49" w14:textId="77777777" w:rsidR="00921F51" w:rsidRPr="00A726B4" w:rsidRDefault="00921F51" w:rsidP="005A4C00">
            <w:pPr>
              <w:rPr>
                <w:rFonts w:ascii="Garamond" w:hAnsi="Garamond"/>
              </w:rPr>
            </w:pPr>
            <w:r w:rsidRPr="00A726B4">
              <w:rPr>
                <w:rFonts w:ascii="Garamond" w:hAnsi="Garamond"/>
              </w:rPr>
              <w:t>CpG [CI]</w:t>
            </w:r>
          </w:p>
        </w:tc>
        <w:tc>
          <w:tcPr>
            <w:tcW w:w="0" w:type="auto"/>
            <w:gridSpan w:val="3"/>
            <w:tcMar>
              <w:top w:w="57" w:type="dxa"/>
              <w:left w:w="113" w:type="dxa"/>
              <w:bottom w:w="57" w:type="dxa"/>
              <w:right w:w="113" w:type="dxa"/>
            </w:tcMar>
          </w:tcPr>
          <w:p w14:paraId="2C8969F5" w14:textId="5BDAEE91" w:rsidR="00921F51" w:rsidRPr="00A726B4" w:rsidRDefault="00921F51" w:rsidP="005A4C00">
            <w:pPr>
              <w:rPr>
                <w:rFonts w:ascii="Garamond" w:hAnsi="Garamond"/>
              </w:rPr>
            </w:pPr>
            <w:r w:rsidRPr="00A726B4">
              <w:rPr>
                <w:rFonts w:ascii="Garamond" w:hAnsi="Garamond"/>
              </w:rPr>
              <w:t>0.848 [0.698, 0.914]</w:t>
            </w:r>
          </w:p>
        </w:tc>
      </w:tr>
      <w:tr w:rsidR="00921F51" w:rsidRPr="00A726B4" w14:paraId="721E20F5" w14:textId="77777777" w:rsidTr="00921F51">
        <w:tc>
          <w:tcPr>
            <w:tcW w:w="3069" w:type="dxa"/>
            <w:tcMar>
              <w:top w:w="57" w:type="dxa"/>
              <w:left w:w="113" w:type="dxa"/>
              <w:bottom w:w="57" w:type="dxa"/>
              <w:right w:w="113" w:type="dxa"/>
            </w:tcMar>
          </w:tcPr>
          <w:p w14:paraId="16508FAA" w14:textId="77777777" w:rsidR="00921F51" w:rsidRPr="00A726B4" w:rsidRDefault="00921F51" w:rsidP="005A4C00">
            <w:pPr>
              <w:rPr>
                <w:rFonts w:ascii="Garamond" w:hAnsi="Garamond"/>
              </w:rPr>
            </w:pPr>
          </w:p>
        </w:tc>
        <w:tc>
          <w:tcPr>
            <w:tcW w:w="1938" w:type="dxa"/>
          </w:tcPr>
          <w:p w14:paraId="2BA42D46" w14:textId="77777777" w:rsidR="00921F51" w:rsidRPr="00A726B4" w:rsidRDefault="00921F51" w:rsidP="005A4C00">
            <w:pPr>
              <w:rPr>
                <w:rFonts w:ascii="Garamond" w:hAnsi="Garamond"/>
              </w:rPr>
            </w:pPr>
            <w:r w:rsidRPr="00A726B4">
              <w:rPr>
                <w:rFonts w:ascii="Garamond" w:hAnsi="Garamond"/>
              </w:rPr>
              <w:t>Fixed effects [CI]</w:t>
            </w:r>
          </w:p>
        </w:tc>
        <w:tc>
          <w:tcPr>
            <w:tcW w:w="0" w:type="auto"/>
            <w:gridSpan w:val="3"/>
            <w:tcMar>
              <w:top w:w="57" w:type="dxa"/>
              <w:left w:w="113" w:type="dxa"/>
              <w:bottom w:w="57" w:type="dxa"/>
              <w:right w:w="113" w:type="dxa"/>
            </w:tcMar>
          </w:tcPr>
          <w:p w14:paraId="546998F7" w14:textId="1745BCAA" w:rsidR="00921F51" w:rsidRPr="00A726B4" w:rsidRDefault="00921F51" w:rsidP="005A4C00">
            <w:pPr>
              <w:rPr>
                <w:rFonts w:ascii="Garamond" w:hAnsi="Garamond"/>
              </w:rPr>
            </w:pPr>
            <w:r w:rsidRPr="00A726B4">
              <w:rPr>
                <w:rFonts w:ascii="Garamond" w:hAnsi="Garamond"/>
              </w:rPr>
              <w:t>0.003 [0.001, 0.013]</w:t>
            </w:r>
          </w:p>
        </w:tc>
      </w:tr>
    </w:tbl>
    <w:p w14:paraId="66A73CB2" w14:textId="38D06828" w:rsidR="001F0E05" w:rsidRPr="00A726B4" w:rsidRDefault="001F0E05">
      <w:pPr>
        <w:rPr>
          <w:rFonts w:ascii="Garamond" w:hAnsi="Garamond"/>
        </w:rPr>
      </w:pPr>
    </w:p>
    <w:p w14:paraId="782D2AB7" w14:textId="7B82D4CF" w:rsidR="001F0E05" w:rsidRPr="00A726B4" w:rsidRDefault="001F0E05">
      <w:pPr>
        <w:rPr>
          <w:rFonts w:ascii="Garamond" w:hAnsi="Garamond"/>
        </w:rPr>
      </w:pPr>
      <w:r w:rsidRPr="00A726B4">
        <w:rPr>
          <w:rFonts w:ascii="Garamond" w:hAnsi="Garamond"/>
        </w:rPr>
        <w:br w:type="page"/>
      </w:r>
    </w:p>
    <w:p w14:paraId="76BE8542" w14:textId="275604D0" w:rsidR="001F0E05" w:rsidRPr="00A726B4" w:rsidRDefault="00937AF8">
      <w:pPr>
        <w:rPr>
          <w:rFonts w:ascii="Garamond" w:hAnsi="Garamond"/>
        </w:rPr>
      </w:pPr>
      <w:r w:rsidRPr="00A726B4">
        <w:rPr>
          <w:rFonts w:ascii="Garamond" w:hAnsi="Garamond"/>
        </w:rPr>
        <w:lastRenderedPageBreak/>
        <w:t xml:space="preserve">Table S5: LMM model output predicting methylation of sites in the </w:t>
      </w:r>
      <w:ins w:id="4" w:author="Maren Vitousek" w:date="2023-03-30T11:34:00Z">
        <w:r w:rsidR="00965522" w:rsidRPr="00A726B4">
          <w:rPr>
            <w:rFonts w:ascii="Garamond" w:hAnsi="Garamond"/>
          </w:rPr>
          <w:t>C</w:t>
        </w:r>
      </w:ins>
      <w:r w:rsidRPr="00A726B4">
        <w:rPr>
          <w:rFonts w:ascii="Garamond" w:hAnsi="Garamond"/>
        </w:rPr>
        <w:t xml:space="preserve">RHR1 </w:t>
      </w:r>
      <w:proofErr w:type="gramStart"/>
      <w:r w:rsidRPr="00A726B4">
        <w:rPr>
          <w:rFonts w:ascii="Garamond" w:hAnsi="Garamond"/>
        </w:rPr>
        <w:t>gene</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117"/>
        <w:gridCol w:w="1938"/>
        <w:gridCol w:w="1396"/>
        <w:gridCol w:w="881"/>
      </w:tblGrid>
      <w:tr w:rsidR="00937AF8" w:rsidRPr="00A726B4" w14:paraId="01C4186C" w14:textId="77777777" w:rsidTr="00877702">
        <w:tc>
          <w:tcPr>
            <w:tcW w:w="0" w:type="auto"/>
            <w:tcBorders>
              <w:top w:val="double" w:sz="6" w:space="0" w:color="auto"/>
            </w:tcBorders>
            <w:tcMar>
              <w:top w:w="113" w:type="dxa"/>
              <w:left w:w="113" w:type="dxa"/>
              <w:bottom w:w="113" w:type="dxa"/>
              <w:right w:w="113" w:type="dxa"/>
            </w:tcMar>
            <w:vAlign w:val="center"/>
            <w:hideMark/>
          </w:tcPr>
          <w:p w14:paraId="450999D2" w14:textId="77777777" w:rsidR="00937AF8" w:rsidRPr="00A726B4" w:rsidRDefault="00937AF8" w:rsidP="00877702">
            <w:pPr>
              <w:rPr>
                <w:rFonts w:ascii="Garamond" w:hAnsi="Garamond"/>
                <w:b/>
                <w:bCs/>
              </w:rPr>
            </w:pPr>
            <w:r w:rsidRPr="00A726B4">
              <w:rPr>
                <w:rFonts w:ascii="Garamond" w:hAnsi="Garamond"/>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C5EF405" w14:textId="77777777" w:rsidR="00937AF8" w:rsidRPr="00A726B4" w:rsidRDefault="00937AF8" w:rsidP="00877702">
            <w:pPr>
              <w:rPr>
                <w:rFonts w:ascii="Garamond" w:hAnsi="Garamond"/>
                <w:b/>
                <w:bCs/>
              </w:rPr>
            </w:pPr>
            <w:r w:rsidRPr="00A726B4">
              <w:rPr>
                <w:rFonts w:ascii="Garamond" w:hAnsi="Garamond"/>
                <w:b/>
                <w:bCs/>
              </w:rPr>
              <w:t>CRHR1</w:t>
            </w:r>
          </w:p>
        </w:tc>
      </w:tr>
      <w:tr w:rsidR="00937AF8" w:rsidRPr="00A726B4" w14:paraId="5D69818B" w14:textId="77777777" w:rsidTr="00877702">
        <w:tc>
          <w:tcPr>
            <w:tcW w:w="0" w:type="auto"/>
            <w:tcBorders>
              <w:bottom w:val="single" w:sz="6" w:space="0" w:color="auto"/>
            </w:tcBorders>
            <w:vAlign w:val="center"/>
            <w:hideMark/>
          </w:tcPr>
          <w:p w14:paraId="5AE987FA" w14:textId="77777777" w:rsidR="00937AF8" w:rsidRPr="00A726B4" w:rsidRDefault="00937AF8" w:rsidP="00877702">
            <w:pPr>
              <w:rPr>
                <w:rFonts w:ascii="Garamond" w:hAnsi="Garamond"/>
                <w:i/>
                <w:iCs/>
              </w:rPr>
            </w:pPr>
            <w:r w:rsidRPr="00A726B4">
              <w:rPr>
                <w:rFonts w:ascii="Garamond" w:hAnsi="Garamond"/>
                <w:i/>
                <w:iCs/>
              </w:rPr>
              <w:t>Predictors</w:t>
            </w:r>
          </w:p>
        </w:tc>
        <w:tc>
          <w:tcPr>
            <w:tcW w:w="0" w:type="auto"/>
            <w:tcBorders>
              <w:bottom w:val="single" w:sz="6" w:space="0" w:color="auto"/>
            </w:tcBorders>
            <w:vAlign w:val="center"/>
            <w:hideMark/>
          </w:tcPr>
          <w:p w14:paraId="4C126A1F" w14:textId="77777777" w:rsidR="00937AF8" w:rsidRPr="00A726B4" w:rsidRDefault="00937AF8" w:rsidP="00877702">
            <w:pPr>
              <w:rPr>
                <w:rFonts w:ascii="Garamond" w:hAnsi="Garamond"/>
                <w:i/>
                <w:iCs/>
              </w:rPr>
            </w:pPr>
            <w:r w:rsidRPr="00A726B4">
              <w:rPr>
                <w:rFonts w:ascii="Garamond" w:hAnsi="Garamond"/>
                <w:i/>
                <w:iCs/>
              </w:rPr>
              <w:t>Estimates</w:t>
            </w:r>
          </w:p>
        </w:tc>
        <w:tc>
          <w:tcPr>
            <w:tcW w:w="0" w:type="auto"/>
            <w:tcBorders>
              <w:bottom w:val="single" w:sz="6" w:space="0" w:color="auto"/>
            </w:tcBorders>
            <w:vAlign w:val="center"/>
            <w:hideMark/>
          </w:tcPr>
          <w:p w14:paraId="797E121B" w14:textId="77777777" w:rsidR="00937AF8" w:rsidRPr="00A726B4" w:rsidRDefault="00937AF8" w:rsidP="00877702">
            <w:pPr>
              <w:rPr>
                <w:rFonts w:ascii="Garamond" w:hAnsi="Garamond"/>
                <w:i/>
                <w:iCs/>
              </w:rPr>
            </w:pPr>
            <w:r w:rsidRPr="00A726B4">
              <w:rPr>
                <w:rFonts w:ascii="Garamond" w:hAnsi="Garamond"/>
                <w:i/>
                <w:iCs/>
              </w:rPr>
              <w:t>CI</w:t>
            </w:r>
          </w:p>
        </w:tc>
        <w:tc>
          <w:tcPr>
            <w:tcW w:w="0" w:type="auto"/>
            <w:tcBorders>
              <w:bottom w:val="single" w:sz="6" w:space="0" w:color="auto"/>
            </w:tcBorders>
            <w:vAlign w:val="center"/>
            <w:hideMark/>
          </w:tcPr>
          <w:p w14:paraId="748996C2" w14:textId="77777777" w:rsidR="00937AF8" w:rsidRPr="00A726B4" w:rsidRDefault="00937AF8" w:rsidP="00877702">
            <w:pPr>
              <w:rPr>
                <w:rFonts w:ascii="Garamond" w:hAnsi="Garamond"/>
                <w:i/>
                <w:iCs/>
              </w:rPr>
            </w:pPr>
            <w:r w:rsidRPr="00A726B4">
              <w:rPr>
                <w:rFonts w:ascii="Garamond" w:hAnsi="Garamond"/>
                <w:i/>
                <w:iCs/>
              </w:rPr>
              <w:t>p</w:t>
            </w:r>
          </w:p>
        </w:tc>
      </w:tr>
      <w:tr w:rsidR="00937AF8" w:rsidRPr="00A726B4" w14:paraId="488D9A3B" w14:textId="77777777" w:rsidTr="00877702">
        <w:tc>
          <w:tcPr>
            <w:tcW w:w="0" w:type="auto"/>
            <w:tcMar>
              <w:top w:w="113" w:type="dxa"/>
              <w:left w:w="113" w:type="dxa"/>
              <w:bottom w:w="113" w:type="dxa"/>
              <w:right w:w="113" w:type="dxa"/>
            </w:tcMar>
            <w:hideMark/>
          </w:tcPr>
          <w:p w14:paraId="339B8F15" w14:textId="77777777" w:rsidR="00937AF8" w:rsidRPr="00A726B4" w:rsidRDefault="00937AF8" w:rsidP="00877702">
            <w:pPr>
              <w:rPr>
                <w:rFonts w:ascii="Garamond" w:hAnsi="Garamond"/>
              </w:rPr>
            </w:pPr>
            <w:r w:rsidRPr="00A726B4">
              <w:rPr>
                <w:rFonts w:ascii="Garamond" w:hAnsi="Garamond"/>
              </w:rPr>
              <w:t>(Intercept)</w:t>
            </w:r>
          </w:p>
        </w:tc>
        <w:tc>
          <w:tcPr>
            <w:tcW w:w="0" w:type="auto"/>
            <w:tcMar>
              <w:top w:w="113" w:type="dxa"/>
              <w:left w:w="113" w:type="dxa"/>
              <w:bottom w:w="113" w:type="dxa"/>
              <w:right w:w="113" w:type="dxa"/>
            </w:tcMar>
            <w:hideMark/>
          </w:tcPr>
          <w:p w14:paraId="71CCED72" w14:textId="77777777" w:rsidR="00937AF8" w:rsidRPr="00A726B4" w:rsidRDefault="00937AF8" w:rsidP="00877702">
            <w:pPr>
              <w:rPr>
                <w:rFonts w:ascii="Garamond" w:hAnsi="Garamond"/>
              </w:rPr>
            </w:pPr>
            <w:r w:rsidRPr="00A726B4">
              <w:rPr>
                <w:rFonts w:ascii="Garamond" w:hAnsi="Garamond"/>
              </w:rPr>
              <w:t>-2.52</w:t>
            </w:r>
          </w:p>
        </w:tc>
        <w:tc>
          <w:tcPr>
            <w:tcW w:w="0" w:type="auto"/>
            <w:tcMar>
              <w:top w:w="113" w:type="dxa"/>
              <w:left w:w="113" w:type="dxa"/>
              <w:bottom w:w="113" w:type="dxa"/>
              <w:right w:w="113" w:type="dxa"/>
            </w:tcMar>
            <w:hideMark/>
          </w:tcPr>
          <w:p w14:paraId="5DBE1FEE" w14:textId="77777777" w:rsidR="00937AF8" w:rsidRPr="00A726B4" w:rsidRDefault="00937AF8" w:rsidP="00877702">
            <w:pPr>
              <w:rPr>
                <w:rFonts w:ascii="Garamond" w:hAnsi="Garamond"/>
              </w:rPr>
            </w:pPr>
            <w:r w:rsidRPr="00A726B4">
              <w:rPr>
                <w:rFonts w:ascii="Garamond" w:hAnsi="Garamond"/>
              </w:rPr>
              <w:t>-2.97 – -2.08</w:t>
            </w:r>
          </w:p>
        </w:tc>
        <w:tc>
          <w:tcPr>
            <w:tcW w:w="0" w:type="auto"/>
            <w:tcMar>
              <w:top w:w="113" w:type="dxa"/>
              <w:left w:w="113" w:type="dxa"/>
              <w:bottom w:w="113" w:type="dxa"/>
              <w:right w:w="113" w:type="dxa"/>
            </w:tcMar>
            <w:hideMark/>
          </w:tcPr>
          <w:p w14:paraId="61DBCE7E" w14:textId="77777777" w:rsidR="00937AF8" w:rsidRPr="00A726B4" w:rsidRDefault="00937AF8" w:rsidP="00877702">
            <w:pPr>
              <w:rPr>
                <w:rFonts w:ascii="Garamond" w:hAnsi="Garamond"/>
              </w:rPr>
            </w:pPr>
            <w:r w:rsidRPr="00A726B4">
              <w:rPr>
                <w:rFonts w:ascii="Garamond" w:hAnsi="Garamond"/>
                <w:b/>
                <w:bCs/>
              </w:rPr>
              <w:t>&lt;0.001</w:t>
            </w:r>
          </w:p>
        </w:tc>
      </w:tr>
      <w:tr w:rsidR="00937AF8" w:rsidRPr="00A726B4" w14:paraId="5B011D97" w14:textId="77777777" w:rsidTr="00877702">
        <w:tc>
          <w:tcPr>
            <w:tcW w:w="0" w:type="auto"/>
            <w:tcMar>
              <w:top w:w="113" w:type="dxa"/>
              <w:left w:w="113" w:type="dxa"/>
              <w:bottom w:w="113" w:type="dxa"/>
              <w:right w:w="113" w:type="dxa"/>
            </w:tcMar>
            <w:hideMark/>
          </w:tcPr>
          <w:p w14:paraId="7B6296D5" w14:textId="77777777" w:rsidR="00937AF8" w:rsidRPr="00A726B4" w:rsidRDefault="00937AF8" w:rsidP="00877702">
            <w:pPr>
              <w:rPr>
                <w:rFonts w:ascii="Garamond" w:hAnsi="Garamond"/>
              </w:rPr>
            </w:pPr>
            <w:r w:rsidRPr="00A726B4">
              <w:rPr>
                <w:rFonts w:ascii="Garamond" w:hAnsi="Garamond"/>
              </w:rPr>
              <w:t>Treatment [Dulled]</w:t>
            </w:r>
          </w:p>
        </w:tc>
        <w:tc>
          <w:tcPr>
            <w:tcW w:w="0" w:type="auto"/>
            <w:tcMar>
              <w:top w:w="113" w:type="dxa"/>
              <w:left w:w="113" w:type="dxa"/>
              <w:bottom w:w="113" w:type="dxa"/>
              <w:right w:w="113" w:type="dxa"/>
            </w:tcMar>
            <w:hideMark/>
          </w:tcPr>
          <w:p w14:paraId="10415B93" w14:textId="77777777" w:rsidR="00937AF8" w:rsidRPr="00A726B4" w:rsidRDefault="00937AF8" w:rsidP="00877702">
            <w:pPr>
              <w:rPr>
                <w:rFonts w:ascii="Garamond" w:hAnsi="Garamond"/>
              </w:rPr>
            </w:pPr>
            <w:r w:rsidRPr="00A726B4">
              <w:rPr>
                <w:rFonts w:ascii="Garamond" w:hAnsi="Garamond"/>
              </w:rPr>
              <w:t>0.01</w:t>
            </w:r>
          </w:p>
        </w:tc>
        <w:tc>
          <w:tcPr>
            <w:tcW w:w="0" w:type="auto"/>
            <w:tcMar>
              <w:top w:w="113" w:type="dxa"/>
              <w:left w:w="113" w:type="dxa"/>
              <w:bottom w:w="113" w:type="dxa"/>
              <w:right w:w="113" w:type="dxa"/>
            </w:tcMar>
            <w:hideMark/>
          </w:tcPr>
          <w:p w14:paraId="3662C2FC" w14:textId="77777777" w:rsidR="00937AF8" w:rsidRPr="00A726B4" w:rsidRDefault="00937AF8" w:rsidP="00877702">
            <w:pPr>
              <w:rPr>
                <w:rFonts w:ascii="Garamond" w:hAnsi="Garamond"/>
              </w:rPr>
            </w:pPr>
            <w:r w:rsidRPr="00A726B4">
              <w:rPr>
                <w:rFonts w:ascii="Garamond" w:hAnsi="Garamond"/>
              </w:rPr>
              <w:t>-0.60 – 0.61</w:t>
            </w:r>
          </w:p>
        </w:tc>
        <w:tc>
          <w:tcPr>
            <w:tcW w:w="0" w:type="auto"/>
            <w:tcMar>
              <w:top w:w="113" w:type="dxa"/>
              <w:left w:w="113" w:type="dxa"/>
              <w:bottom w:w="113" w:type="dxa"/>
              <w:right w:w="113" w:type="dxa"/>
            </w:tcMar>
            <w:hideMark/>
          </w:tcPr>
          <w:p w14:paraId="05DF1A50" w14:textId="77777777" w:rsidR="00937AF8" w:rsidRPr="00A726B4" w:rsidRDefault="00937AF8" w:rsidP="00877702">
            <w:pPr>
              <w:rPr>
                <w:rFonts w:ascii="Garamond" w:hAnsi="Garamond"/>
              </w:rPr>
            </w:pPr>
            <w:r w:rsidRPr="00A726B4">
              <w:rPr>
                <w:rFonts w:ascii="Garamond" w:hAnsi="Garamond"/>
              </w:rPr>
              <w:t>0.980</w:t>
            </w:r>
          </w:p>
        </w:tc>
      </w:tr>
      <w:tr w:rsidR="00937AF8" w:rsidRPr="00A726B4" w14:paraId="4C3506F0" w14:textId="77777777" w:rsidTr="00877702">
        <w:tc>
          <w:tcPr>
            <w:tcW w:w="0" w:type="auto"/>
            <w:tcMar>
              <w:top w:w="113" w:type="dxa"/>
              <w:left w:w="113" w:type="dxa"/>
              <w:bottom w:w="113" w:type="dxa"/>
              <w:right w:w="113" w:type="dxa"/>
            </w:tcMar>
            <w:hideMark/>
          </w:tcPr>
          <w:p w14:paraId="54D92257" w14:textId="77777777" w:rsidR="00937AF8" w:rsidRPr="00A726B4" w:rsidRDefault="00937AF8" w:rsidP="00877702">
            <w:pPr>
              <w:rPr>
                <w:rFonts w:ascii="Garamond" w:hAnsi="Garamond"/>
              </w:rPr>
            </w:pPr>
            <w:r w:rsidRPr="00A726B4">
              <w:rPr>
                <w:rFonts w:ascii="Garamond" w:hAnsi="Garamond"/>
              </w:rPr>
              <w:t>Capture [3]</w:t>
            </w:r>
          </w:p>
        </w:tc>
        <w:tc>
          <w:tcPr>
            <w:tcW w:w="0" w:type="auto"/>
            <w:tcMar>
              <w:top w:w="113" w:type="dxa"/>
              <w:left w:w="113" w:type="dxa"/>
              <w:bottom w:w="113" w:type="dxa"/>
              <w:right w:w="113" w:type="dxa"/>
            </w:tcMar>
            <w:hideMark/>
          </w:tcPr>
          <w:p w14:paraId="29074071" w14:textId="77777777" w:rsidR="00937AF8" w:rsidRPr="00A726B4" w:rsidRDefault="00937AF8" w:rsidP="00877702">
            <w:pPr>
              <w:rPr>
                <w:rFonts w:ascii="Garamond" w:hAnsi="Garamond"/>
              </w:rPr>
            </w:pPr>
            <w:r w:rsidRPr="00A726B4">
              <w:rPr>
                <w:rFonts w:ascii="Garamond" w:hAnsi="Garamond"/>
              </w:rPr>
              <w:t>0.13</w:t>
            </w:r>
          </w:p>
        </w:tc>
        <w:tc>
          <w:tcPr>
            <w:tcW w:w="0" w:type="auto"/>
            <w:tcMar>
              <w:top w:w="113" w:type="dxa"/>
              <w:left w:w="113" w:type="dxa"/>
              <w:bottom w:w="113" w:type="dxa"/>
              <w:right w:w="113" w:type="dxa"/>
            </w:tcMar>
            <w:hideMark/>
          </w:tcPr>
          <w:p w14:paraId="16400AEA" w14:textId="77777777" w:rsidR="00937AF8" w:rsidRPr="00A726B4" w:rsidRDefault="00937AF8" w:rsidP="00877702">
            <w:pPr>
              <w:rPr>
                <w:rFonts w:ascii="Garamond" w:hAnsi="Garamond"/>
              </w:rPr>
            </w:pPr>
            <w:r w:rsidRPr="00A726B4">
              <w:rPr>
                <w:rFonts w:ascii="Garamond" w:hAnsi="Garamond"/>
              </w:rPr>
              <w:t>0.02 – 0.24</w:t>
            </w:r>
          </w:p>
        </w:tc>
        <w:tc>
          <w:tcPr>
            <w:tcW w:w="0" w:type="auto"/>
            <w:tcMar>
              <w:top w:w="113" w:type="dxa"/>
              <w:left w:w="113" w:type="dxa"/>
              <w:bottom w:w="113" w:type="dxa"/>
              <w:right w:w="113" w:type="dxa"/>
            </w:tcMar>
            <w:hideMark/>
          </w:tcPr>
          <w:p w14:paraId="31EF8102" w14:textId="77777777" w:rsidR="00937AF8" w:rsidRPr="00A726B4" w:rsidRDefault="00937AF8" w:rsidP="00877702">
            <w:pPr>
              <w:rPr>
                <w:rFonts w:ascii="Garamond" w:hAnsi="Garamond"/>
              </w:rPr>
            </w:pPr>
            <w:r w:rsidRPr="00A726B4">
              <w:rPr>
                <w:rFonts w:ascii="Garamond" w:hAnsi="Garamond"/>
                <w:b/>
                <w:bCs/>
              </w:rPr>
              <w:t>0.022</w:t>
            </w:r>
          </w:p>
        </w:tc>
      </w:tr>
      <w:tr w:rsidR="00937AF8" w:rsidRPr="00A726B4" w14:paraId="50968108" w14:textId="77777777" w:rsidTr="00877702">
        <w:tc>
          <w:tcPr>
            <w:tcW w:w="0" w:type="auto"/>
            <w:tcMar>
              <w:top w:w="113" w:type="dxa"/>
              <w:left w:w="113" w:type="dxa"/>
              <w:bottom w:w="113" w:type="dxa"/>
              <w:right w:w="113" w:type="dxa"/>
            </w:tcMar>
            <w:hideMark/>
          </w:tcPr>
          <w:p w14:paraId="2957FD88" w14:textId="77777777" w:rsidR="00937AF8" w:rsidRPr="00A726B4" w:rsidRDefault="00937AF8" w:rsidP="00877702">
            <w:pPr>
              <w:rPr>
                <w:rFonts w:ascii="Garamond" w:hAnsi="Garamond"/>
              </w:rPr>
            </w:pPr>
            <w:r w:rsidRPr="00A726B4">
              <w:rPr>
                <w:rFonts w:ascii="Garamond" w:hAnsi="Garamond"/>
              </w:rPr>
              <w:t>BibB1</w:t>
            </w:r>
          </w:p>
        </w:tc>
        <w:tc>
          <w:tcPr>
            <w:tcW w:w="0" w:type="auto"/>
            <w:tcMar>
              <w:top w:w="113" w:type="dxa"/>
              <w:left w:w="113" w:type="dxa"/>
              <w:bottom w:w="113" w:type="dxa"/>
              <w:right w:w="113" w:type="dxa"/>
            </w:tcMar>
            <w:hideMark/>
          </w:tcPr>
          <w:p w14:paraId="2FA603CD" w14:textId="77777777" w:rsidR="00937AF8" w:rsidRPr="00A726B4" w:rsidRDefault="00937AF8" w:rsidP="00877702">
            <w:pPr>
              <w:rPr>
                <w:rFonts w:ascii="Garamond" w:hAnsi="Garamond"/>
              </w:rPr>
            </w:pPr>
            <w:r w:rsidRPr="00A726B4">
              <w:rPr>
                <w:rFonts w:ascii="Garamond" w:hAnsi="Garamond"/>
              </w:rPr>
              <w:t>0.00</w:t>
            </w:r>
          </w:p>
        </w:tc>
        <w:tc>
          <w:tcPr>
            <w:tcW w:w="0" w:type="auto"/>
            <w:tcMar>
              <w:top w:w="113" w:type="dxa"/>
              <w:left w:w="113" w:type="dxa"/>
              <w:bottom w:w="113" w:type="dxa"/>
              <w:right w:w="113" w:type="dxa"/>
            </w:tcMar>
            <w:hideMark/>
          </w:tcPr>
          <w:p w14:paraId="0EECAE8F" w14:textId="77777777" w:rsidR="00937AF8" w:rsidRPr="00A726B4" w:rsidRDefault="00937AF8" w:rsidP="00877702">
            <w:pPr>
              <w:rPr>
                <w:rFonts w:ascii="Garamond" w:hAnsi="Garamond"/>
              </w:rPr>
            </w:pPr>
            <w:r w:rsidRPr="00A726B4">
              <w:rPr>
                <w:rFonts w:ascii="Garamond" w:hAnsi="Garamond"/>
              </w:rPr>
              <w:t>-0.01 – 0.01</w:t>
            </w:r>
          </w:p>
        </w:tc>
        <w:tc>
          <w:tcPr>
            <w:tcW w:w="0" w:type="auto"/>
            <w:tcMar>
              <w:top w:w="113" w:type="dxa"/>
              <w:left w:w="113" w:type="dxa"/>
              <w:bottom w:w="113" w:type="dxa"/>
              <w:right w:w="113" w:type="dxa"/>
            </w:tcMar>
            <w:hideMark/>
          </w:tcPr>
          <w:p w14:paraId="28F16AAF" w14:textId="77777777" w:rsidR="00937AF8" w:rsidRPr="00A726B4" w:rsidRDefault="00937AF8" w:rsidP="00877702">
            <w:pPr>
              <w:rPr>
                <w:rFonts w:ascii="Garamond" w:hAnsi="Garamond"/>
              </w:rPr>
            </w:pPr>
            <w:r w:rsidRPr="00A726B4">
              <w:rPr>
                <w:rFonts w:ascii="Garamond" w:hAnsi="Garamond"/>
              </w:rPr>
              <w:t>0.739</w:t>
            </w:r>
          </w:p>
        </w:tc>
      </w:tr>
      <w:tr w:rsidR="00937AF8" w:rsidRPr="00A726B4" w14:paraId="19E30997" w14:textId="77777777" w:rsidTr="00877702">
        <w:tc>
          <w:tcPr>
            <w:tcW w:w="0" w:type="auto"/>
            <w:tcMar>
              <w:top w:w="113" w:type="dxa"/>
              <w:left w:w="113" w:type="dxa"/>
              <w:bottom w:w="113" w:type="dxa"/>
              <w:right w:w="113" w:type="dxa"/>
            </w:tcMar>
            <w:hideMark/>
          </w:tcPr>
          <w:p w14:paraId="38E0F85B" w14:textId="77777777" w:rsidR="00937AF8" w:rsidRPr="00A726B4" w:rsidRDefault="00937AF8" w:rsidP="00877702">
            <w:pPr>
              <w:rPr>
                <w:rFonts w:ascii="Garamond" w:hAnsi="Garamond"/>
              </w:rPr>
            </w:pPr>
            <w:r w:rsidRPr="00A726B4">
              <w:rPr>
                <w:rFonts w:ascii="Garamond" w:hAnsi="Garamond"/>
              </w:rPr>
              <w:t>Treatment [Dulled] ×</w:t>
            </w:r>
            <w:r w:rsidRPr="00A726B4">
              <w:rPr>
                <w:rFonts w:ascii="Garamond" w:hAnsi="Garamond"/>
              </w:rPr>
              <w:br/>
              <w:t>Capture [3]</w:t>
            </w:r>
          </w:p>
        </w:tc>
        <w:tc>
          <w:tcPr>
            <w:tcW w:w="0" w:type="auto"/>
            <w:tcMar>
              <w:top w:w="113" w:type="dxa"/>
              <w:left w:w="113" w:type="dxa"/>
              <w:bottom w:w="113" w:type="dxa"/>
              <w:right w:w="113" w:type="dxa"/>
            </w:tcMar>
            <w:hideMark/>
          </w:tcPr>
          <w:p w14:paraId="29A49CD7" w14:textId="77777777" w:rsidR="00937AF8" w:rsidRPr="00A726B4" w:rsidRDefault="00937AF8" w:rsidP="00877702">
            <w:pPr>
              <w:rPr>
                <w:rFonts w:ascii="Garamond" w:hAnsi="Garamond"/>
              </w:rPr>
            </w:pPr>
            <w:r w:rsidRPr="00A726B4">
              <w:rPr>
                <w:rFonts w:ascii="Garamond" w:hAnsi="Garamond"/>
              </w:rPr>
              <w:t>0.11</w:t>
            </w:r>
          </w:p>
        </w:tc>
        <w:tc>
          <w:tcPr>
            <w:tcW w:w="0" w:type="auto"/>
            <w:tcMar>
              <w:top w:w="113" w:type="dxa"/>
              <w:left w:w="113" w:type="dxa"/>
              <w:bottom w:w="113" w:type="dxa"/>
              <w:right w:w="113" w:type="dxa"/>
            </w:tcMar>
            <w:hideMark/>
          </w:tcPr>
          <w:p w14:paraId="2B21BF85" w14:textId="77777777" w:rsidR="00937AF8" w:rsidRPr="00A726B4" w:rsidRDefault="00937AF8" w:rsidP="00877702">
            <w:pPr>
              <w:rPr>
                <w:rFonts w:ascii="Garamond" w:hAnsi="Garamond"/>
              </w:rPr>
            </w:pPr>
            <w:r w:rsidRPr="00A726B4">
              <w:rPr>
                <w:rFonts w:ascii="Garamond" w:hAnsi="Garamond"/>
              </w:rPr>
              <w:t>-0.06 – 0.29</w:t>
            </w:r>
          </w:p>
        </w:tc>
        <w:tc>
          <w:tcPr>
            <w:tcW w:w="0" w:type="auto"/>
            <w:tcMar>
              <w:top w:w="113" w:type="dxa"/>
              <w:left w:w="113" w:type="dxa"/>
              <w:bottom w:w="113" w:type="dxa"/>
              <w:right w:w="113" w:type="dxa"/>
            </w:tcMar>
            <w:hideMark/>
          </w:tcPr>
          <w:p w14:paraId="48BD1BDF" w14:textId="77777777" w:rsidR="00937AF8" w:rsidRPr="00A726B4" w:rsidRDefault="00937AF8" w:rsidP="00877702">
            <w:pPr>
              <w:rPr>
                <w:rFonts w:ascii="Garamond" w:hAnsi="Garamond"/>
              </w:rPr>
            </w:pPr>
            <w:r w:rsidRPr="00A726B4">
              <w:rPr>
                <w:rFonts w:ascii="Garamond" w:hAnsi="Garamond"/>
              </w:rPr>
              <w:t>0.209</w:t>
            </w:r>
          </w:p>
        </w:tc>
      </w:tr>
      <w:tr w:rsidR="00937AF8" w:rsidRPr="00A726B4" w14:paraId="309B9FA5" w14:textId="77777777" w:rsidTr="00877702">
        <w:tc>
          <w:tcPr>
            <w:tcW w:w="0" w:type="auto"/>
            <w:tcMar>
              <w:top w:w="113" w:type="dxa"/>
              <w:left w:w="113" w:type="dxa"/>
              <w:bottom w:w="113" w:type="dxa"/>
              <w:right w:w="113" w:type="dxa"/>
            </w:tcMar>
            <w:hideMark/>
          </w:tcPr>
          <w:p w14:paraId="35F39596" w14:textId="77777777" w:rsidR="00937AF8" w:rsidRPr="00A726B4" w:rsidRDefault="00937AF8" w:rsidP="00877702">
            <w:pPr>
              <w:rPr>
                <w:rFonts w:ascii="Garamond" w:hAnsi="Garamond"/>
              </w:rPr>
            </w:pPr>
            <w:r w:rsidRPr="00A726B4">
              <w:rPr>
                <w:rFonts w:ascii="Garamond" w:hAnsi="Garamond"/>
              </w:rPr>
              <w:t>Treatment [Dulled] ×</w:t>
            </w:r>
            <w:r w:rsidRPr="00A726B4">
              <w:rPr>
                <w:rFonts w:ascii="Garamond" w:hAnsi="Garamond"/>
              </w:rPr>
              <w:br/>
              <w:t>BibB1</w:t>
            </w:r>
          </w:p>
        </w:tc>
        <w:tc>
          <w:tcPr>
            <w:tcW w:w="0" w:type="auto"/>
            <w:tcMar>
              <w:top w:w="113" w:type="dxa"/>
              <w:left w:w="113" w:type="dxa"/>
              <w:bottom w:w="113" w:type="dxa"/>
              <w:right w:w="113" w:type="dxa"/>
            </w:tcMar>
            <w:hideMark/>
          </w:tcPr>
          <w:p w14:paraId="5CBE6A04" w14:textId="77777777" w:rsidR="00937AF8" w:rsidRPr="00A726B4" w:rsidRDefault="00937AF8" w:rsidP="00877702">
            <w:pPr>
              <w:rPr>
                <w:rFonts w:ascii="Garamond" w:hAnsi="Garamond"/>
              </w:rPr>
            </w:pPr>
            <w:r w:rsidRPr="00A726B4">
              <w:rPr>
                <w:rFonts w:ascii="Garamond" w:hAnsi="Garamond"/>
              </w:rPr>
              <w:t>0.00</w:t>
            </w:r>
          </w:p>
        </w:tc>
        <w:tc>
          <w:tcPr>
            <w:tcW w:w="0" w:type="auto"/>
            <w:tcMar>
              <w:top w:w="113" w:type="dxa"/>
              <w:left w:w="113" w:type="dxa"/>
              <w:bottom w:w="113" w:type="dxa"/>
              <w:right w:w="113" w:type="dxa"/>
            </w:tcMar>
            <w:hideMark/>
          </w:tcPr>
          <w:p w14:paraId="0FF60315" w14:textId="77777777" w:rsidR="00937AF8" w:rsidRPr="00A726B4" w:rsidRDefault="00937AF8" w:rsidP="00877702">
            <w:pPr>
              <w:rPr>
                <w:rFonts w:ascii="Garamond" w:hAnsi="Garamond"/>
              </w:rPr>
            </w:pPr>
            <w:r w:rsidRPr="00A726B4">
              <w:rPr>
                <w:rFonts w:ascii="Garamond" w:hAnsi="Garamond"/>
              </w:rPr>
              <w:t>-0.01 – 0.02</w:t>
            </w:r>
          </w:p>
        </w:tc>
        <w:tc>
          <w:tcPr>
            <w:tcW w:w="0" w:type="auto"/>
            <w:tcMar>
              <w:top w:w="113" w:type="dxa"/>
              <w:left w:w="113" w:type="dxa"/>
              <w:bottom w:w="113" w:type="dxa"/>
              <w:right w:w="113" w:type="dxa"/>
            </w:tcMar>
            <w:hideMark/>
          </w:tcPr>
          <w:p w14:paraId="6BE0F81F" w14:textId="77777777" w:rsidR="00937AF8" w:rsidRPr="00A726B4" w:rsidRDefault="00937AF8" w:rsidP="00877702">
            <w:pPr>
              <w:rPr>
                <w:rFonts w:ascii="Garamond" w:hAnsi="Garamond"/>
              </w:rPr>
            </w:pPr>
            <w:r w:rsidRPr="00A726B4">
              <w:rPr>
                <w:rFonts w:ascii="Garamond" w:hAnsi="Garamond"/>
              </w:rPr>
              <w:t>0.795</w:t>
            </w:r>
          </w:p>
        </w:tc>
      </w:tr>
      <w:tr w:rsidR="00937AF8" w:rsidRPr="00A726B4" w14:paraId="323492EE" w14:textId="77777777" w:rsidTr="00877702">
        <w:tc>
          <w:tcPr>
            <w:tcW w:w="0" w:type="auto"/>
            <w:tcMar>
              <w:top w:w="113" w:type="dxa"/>
              <w:left w:w="113" w:type="dxa"/>
              <w:bottom w:w="113" w:type="dxa"/>
              <w:right w:w="113" w:type="dxa"/>
            </w:tcMar>
            <w:hideMark/>
          </w:tcPr>
          <w:p w14:paraId="5D484373" w14:textId="77777777" w:rsidR="00937AF8" w:rsidRPr="00A726B4" w:rsidRDefault="00937AF8" w:rsidP="00877702">
            <w:pPr>
              <w:rPr>
                <w:rFonts w:ascii="Garamond" w:hAnsi="Garamond"/>
              </w:rPr>
            </w:pPr>
            <w:r w:rsidRPr="00A726B4">
              <w:rPr>
                <w:rFonts w:ascii="Garamond" w:hAnsi="Garamond"/>
              </w:rPr>
              <w:t>Capture [3] × BibB1</w:t>
            </w:r>
          </w:p>
        </w:tc>
        <w:tc>
          <w:tcPr>
            <w:tcW w:w="0" w:type="auto"/>
            <w:tcMar>
              <w:top w:w="113" w:type="dxa"/>
              <w:left w:w="113" w:type="dxa"/>
              <w:bottom w:w="113" w:type="dxa"/>
              <w:right w:w="113" w:type="dxa"/>
            </w:tcMar>
            <w:hideMark/>
          </w:tcPr>
          <w:p w14:paraId="385069B2" w14:textId="77777777" w:rsidR="00937AF8" w:rsidRPr="00A726B4" w:rsidRDefault="00937AF8" w:rsidP="00877702">
            <w:pPr>
              <w:rPr>
                <w:rFonts w:ascii="Garamond" w:hAnsi="Garamond"/>
              </w:rPr>
            </w:pPr>
            <w:r w:rsidRPr="00A726B4">
              <w:rPr>
                <w:rFonts w:ascii="Garamond" w:hAnsi="Garamond"/>
              </w:rPr>
              <w:t>0.00</w:t>
            </w:r>
          </w:p>
        </w:tc>
        <w:tc>
          <w:tcPr>
            <w:tcW w:w="0" w:type="auto"/>
            <w:tcMar>
              <w:top w:w="113" w:type="dxa"/>
              <w:left w:w="113" w:type="dxa"/>
              <w:bottom w:w="113" w:type="dxa"/>
              <w:right w:w="113" w:type="dxa"/>
            </w:tcMar>
            <w:hideMark/>
          </w:tcPr>
          <w:p w14:paraId="7FF3A01C" w14:textId="77777777" w:rsidR="00937AF8" w:rsidRPr="00A726B4" w:rsidRDefault="00937AF8" w:rsidP="00877702">
            <w:pPr>
              <w:rPr>
                <w:rFonts w:ascii="Garamond" w:hAnsi="Garamond"/>
              </w:rPr>
            </w:pPr>
            <w:r w:rsidRPr="00A726B4">
              <w:rPr>
                <w:rFonts w:ascii="Garamond" w:hAnsi="Garamond"/>
              </w:rPr>
              <w:t>-0.00 – 0.00</w:t>
            </w:r>
          </w:p>
        </w:tc>
        <w:tc>
          <w:tcPr>
            <w:tcW w:w="0" w:type="auto"/>
            <w:tcMar>
              <w:top w:w="113" w:type="dxa"/>
              <w:left w:w="113" w:type="dxa"/>
              <w:bottom w:w="113" w:type="dxa"/>
              <w:right w:w="113" w:type="dxa"/>
            </w:tcMar>
            <w:hideMark/>
          </w:tcPr>
          <w:p w14:paraId="40525931" w14:textId="77777777" w:rsidR="00937AF8" w:rsidRPr="00A726B4" w:rsidRDefault="00937AF8" w:rsidP="00877702">
            <w:pPr>
              <w:rPr>
                <w:rFonts w:ascii="Garamond" w:hAnsi="Garamond"/>
              </w:rPr>
            </w:pPr>
            <w:r w:rsidRPr="00A726B4">
              <w:rPr>
                <w:rFonts w:ascii="Garamond" w:hAnsi="Garamond"/>
              </w:rPr>
              <w:t>0.795</w:t>
            </w:r>
          </w:p>
        </w:tc>
      </w:tr>
      <w:tr w:rsidR="00937AF8" w:rsidRPr="00A726B4" w14:paraId="73D7E77C" w14:textId="77777777" w:rsidTr="00877702">
        <w:tc>
          <w:tcPr>
            <w:tcW w:w="0" w:type="auto"/>
            <w:tcMar>
              <w:top w:w="113" w:type="dxa"/>
              <w:left w:w="113" w:type="dxa"/>
              <w:bottom w:w="113" w:type="dxa"/>
              <w:right w:w="113" w:type="dxa"/>
            </w:tcMar>
            <w:hideMark/>
          </w:tcPr>
          <w:p w14:paraId="25F57E0B" w14:textId="77777777" w:rsidR="00937AF8" w:rsidRPr="00A726B4" w:rsidRDefault="00937AF8" w:rsidP="00877702">
            <w:pPr>
              <w:rPr>
                <w:rFonts w:ascii="Garamond" w:hAnsi="Garamond"/>
              </w:rPr>
            </w:pPr>
            <w:r w:rsidRPr="00A726B4">
              <w:rPr>
                <w:rFonts w:ascii="Garamond" w:hAnsi="Garamond"/>
              </w:rPr>
              <w:t>(Treatment [Dulled] ×</w:t>
            </w:r>
            <w:r w:rsidRPr="00A726B4">
              <w:rPr>
                <w:rFonts w:ascii="Garamond" w:hAnsi="Garamond"/>
              </w:rPr>
              <w:br/>
              <w:t>Capture [3]) × BibB1</w:t>
            </w:r>
          </w:p>
        </w:tc>
        <w:tc>
          <w:tcPr>
            <w:tcW w:w="0" w:type="auto"/>
            <w:tcMar>
              <w:top w:w="113" w:type="dxa"/>
              <w:left w:w="113" w:type="dxa"/>
              <w:bottom w:w="113" w:type="dxa"/>
              <w:right w:w="113" w:type="dxa"/>
            </w:tcMar>
            <w:hideMark/>
          </w:tcPr>
          <w:p w14:paraId="55F12DB5" w14:textId="77777777" w:rsidR="00937AF8" w:rsidRPr="00A726B4" w:rsidRDefault="00937AF8" w:rsidP="00877702">
            <w:pPr>
              <w:rPr>
                <w:rFonts w:ascii="Garamond" w:hAnsi="Garamond"/>
              </w:rPr>
            </w:pPr>
            <w:r w:rsidRPr="00A726B4">
              <w:rPr>
                <w:rFonts w:ascii="Garamond" w:hAnsi="Garamond"/>
              </w:rPr>
              <w:t>-0.01</w:t>
            </w:r>
          </w:p>
        </w:tc>
        <w:tc>
          <w:tcPr>
            <w:tcW w:w="0" w:type="auto"/>
            <w:tcMar>
              <w:top w:w="113" w:type="dxa"/>
              <w:left w:w="113" w:type="dxa"/>
              <w:bottom w:w="113" w:type="dxa"/>
              <w:right w:w="113" w:type="dxa"/>
            </w:tcMar>
            <w:hideMark/>
          </w:tcPr>
          <w:p w14:paraId="20735E0F" w14:textId="77777777" w:rsidR="00937AF8" w:rsidRPr="00A726B4" w:rsidRDefault="00937AF8" w:rsidP="00877702">
            <w:pPr>
              <w:rPr>
                <w:rFonts w:ascii="Garamond" w:hAnsi="Garamond"/>
              </w:rPr>
            </w:pPr>
            <w:r w:rsidRPr="00A726B4">
              <w:rPr>
                <w:rFonts w:ascii="Garamond" w:hAnsi="Garamond"/>
              </w:rPr>
              <w:t>-0.01 – -0.00</w:t>
            </w:r>
          </w:p>
        </w:tc>
        <w:tc>
          <w:tcPr>
            <w:tcW w:w="0" w:type="auto"/>
            <w:tcMar>
              <w:top w:w="113" w:type="dxa"/>
              <w:left w:w="113" w:type="dxa"/>
              <w:bottom w:w="113" w:type="dxa"/>
              <w:right w:w="113" w:type="dxa"/>
            </w:tcMar>
            <w:hideMark/>
          </w:tcPr>
          <w:p w14:paraId="04EC2F1C" w14:textId="77777777" w:rsidR="00937AF8" w:rsidRPr="00A726B4" w:rsidRDefault="00937AF8" w:rsidP="00877702">
            <w:pPr>
              <w:rPr>
                <w:rFonts w:ascii="Garamond" w:hAnsi="Garamond"/>
              </w:rPr>
            </w:pPr>
            <w:r w:rsidRPr="00A726B4">
              <w:rPr>
                <w:rFonts w:ascii="Garamond" w:hAnsi="Garamond"/>
                <w:b/>
                <w:bCs/>
              </w:rPr>
              <w:t>0.020</w:t>
            </w:r>
          </w:p>
        </w:tc>
      </w:tr>
      <w:tr w:rsidR="00937AF8" w:rsidRPr="00A726B4" w14:paraId="59D69C52" w14:textId="77777777" w:rsidTr="00877702">
        <w:tc>
          <w:tcPr>
            <w:tcW w:w="0" w:type="auto"/>
            <w:gridSpan w:val="4"/>
            <w:tcMar>
              <w:top w:w="192" w:type="dxa"/>
              <w:left w:w="15" w:type="dxa"/>
              <w:bottom w:w="15" w:type="dxa"/>
              <w:right w:w="15" w:type="dxa"/>
            </w:tcMar>
            <w:vAlign w:val="center"/>
            <w:hideMark/>
          </w:tcPr>
          <w:p w14:paraId="3CD88798" w14:textId="77777777" w:rsidR="00937AF8" w:rsidRPr="00A726B4" w:rsidRDefault="00937AF8" w:rsidP="00877702">
            <w:pPr>
              <w:rPr>
                <w:rFonts w:ascii="Garamond" w:hAnsi="Garamond"/>
                <w:b/>
                <w:bCs/>
              </w:rPr>
            </w:pPr>
            <w:r w:rsidRPr="00A726B4">
              <w:rPr>
                <w:rFonts w:ascii="Garamond" w:hAnsi="Garamond"/>
                <w:b/>
                <w:bCs/>
              </w:rPr>
              <w:t>Random Effects</w:t>
            </w:r>
          </w:p>
        </w:tc>
      </w:tr>
      <w:tr w:rsidR="00937AF8" w:rsidRPr="00A726B4" w14:paraId="1D8D8551" w14:textId="77777777" w:rsidTr="00877702">
        <w:tc>
          <w:tcPr>
            <w:tcW w:w="0" w:type="auto"/>
            <w:tcMar>
              <w:top w:w="57" w:type="dxa"/>
              <w:left w:w="113" w:type="dxa"/>
              <w:bottom w:w="57" w:type="dxa"/>
              <w:right w:w="113" w:type="dxa"/>
            </w:tcMar>
            <w:hideMark/>
          </w:tcPr>
          <w:p w14:paraId="1937E848" w14:textId="77777777" w:rsidR="00937AF8" w:rsidRPr="00A726B4" w:rsidRDefault="00937AF8" w:rsidP="00877702">
            <w:pPr>
              <w:rPr>
                <w:rFonts w:ascii="Garamond" w:hAnsi="Garamond"/>
              </w:rPr>
            </w:pPr>
            <w:r w:rsidRPr="00A726B4">
              <w:rPr>
                <w:rFonts w:ascii="Garamond" w:hAnsi="Garamond"/>
              </w:rPr>
              <w:t>σ</w:t>
            </w:r>
            <w:r w:rsidRPr="00A726B4">
              <w:rPr>
                <w:rFonts w:ascii="Garamond" w:hAnsi="Garamond"/>
                <w:vertAlign w:val="superscript"/>
              </w:rPr>
              <w:t>2</w:t>
            </w:r>
          </w:p>
        </w:tc>
        <w:tc>
          <w:tcPr>
            <w:tcW w:w="0" w:type="auto"/>
            <w:gridSpan w:val="3"/>
            <w:tcMar>
              <w:top w:w="57" w:type="dxa"/>
              <w:left w:w="113" w:type="dxa"/>
              <w:bottom w:w="57" w:type="dxa"/>
              <w:right w:w="113" w:type="dxa"/>
            </w:tcMar>
            <w:hideMark/>
          </w:tcPr>
          <w:p w14:paraId="10D6DA9D" w14:textId="77777777" w:rsidR="00937AF8" w:rsidRPr="00A726B4" w:rsidRDefault="00937AF8" w:rsidP="00877702">
            <w:pPr>
              <w:rPr>
                <w:rFonts w:ascii="Garamond" w:hAnsi="Garamond"/>
              </w:rPr>
            </w:pPr>
            <w:r w:rsidRPr="00A726B4">
              <w:rPr>
                <w:rFonts w:ascii="Garamond" w:hAnsi="Garamond"/>
              </w:rPr>
              <w:t>0.04</w:t>
            </w:r>
          </w:p>
        </w:tc>
      </w:tr>
      <w:tr w:rsidR="00937AF8" w:rsidRPr="00A726B4" w14:paraId="3E5B6546" w14:textId="77777777" w:rsidTr="00877702">
        <w:tc>
          <w:tcPr>
            <w:tcW w:w="0" w:type="auto"/>
            <w:tcMar>
              <w:top w:w="57" w:type="dxa"/>
              <w:left w:w="113" w:type="dxa"/>
              <w:bottom w:w="57" w:type="dxa"/>
              <w:right w:w="113" w:type="dxa"/>
            </w:tcMar>
            <w:hideMark/>
          </w:tcPr>
          <w:p w14:paraId="59402474" w14:textId="77777777" w:rsidR="00937AF8" w:rsidRPr="00A726B4" w:rsidRDefault="00937AF8" w:rsidP="00877702">
            <w:pPr>
              <w:rPr>
                <w:rFonts w:ascii="Garamond" w:hAnsi="Garamond"/>
              </w:rPr>
            </w:pPr>
            <w:r w:rsidRPr="00A726B4">
              <w:rPr>
                <w:rFonts w:ascii="Garamond" w:hAnsi="Garamond"/>
              </w:rPr>
              <w:t>τ</w:t>
            </w:r>
            <w:r w:rsidRPr="00A726B4">
              <w:rPr>
                <w:rFonts w:ascii="Garamond" w:hAnsi="Garamond"/>
                <w:vertAlign w:val="subscript"/>
              </w:rPr>
              <w:t>00</w:t>
            </w:r>
            <w:r w:rsidRPr="00A726B4">
              <w:rPr>
                <w:rFonts w:ascii="Garamond" w:hAnsi="Garamond"/>
              </w:rPr>
              <w:t> </w:t>
            </w:r>
            <w:r w:rsidRPr="00A726B4">
              <w:rPr>
                <w:rFonts w:ascii="Garamond" w:hAnsi="Garamond"/>
                <w:vertAlign w:val="subscript"/>
              </w:rPr>
              <w:t>Band</w:t>
            </w:r>
          </w:p>
        </w:tc>
        <w:tc>
          <w:tcPr>
            <w:tcW w:w="0" w:type="auto"/>
            <w:gridSpan w:val="3"/>
            <w:tcMar>
              <w:top w:w="57" w:type="dxa"/>
              <w:left w:w="113" w:type="dxa"/>
              <w:bottom w:w="57" w:type="dxa"/>
              <w:right w:w="113" w:type="dxa"/>
            </w:tcMar>
            <w:hideMark/>
          </w:tcPr>
          <w:p w14:paraId="0CC3608B" w14:textId="77777777" w:rsidR="00937AF8" w:rsidRPr="00A726B4" w:rsidRDefault="00937AF8" w:rsidP="00877702">
            <w:pPr>
              <w:rPr>
                <w:rFonts w:ascii="Garamond" w:hAnsi="Garamond"/>
              </w:rPr>
            </w:pPr>
            <w:r w:rsidRPr="00A726B4">
              <w:rPr>
                <w:rFonts w:ascii="Garamond" w:hAnsi="Garamond"/>
              </w:rPr>
              <w:t>0.08</w:t>
            </w:r>
          </w:p>
        </w:tc>
      </w:tr>
      <w:tr w:rsidR="00937AF8" w:rsidRPr="00A726B4" w14:paraId="5EB0842A" w14:textId="77777777" w:rsidTr="00877702">
        <w:tc>
          <w:tcPr>
            <w:tcW w:w="0" w:type="auto"/>
            <w:tcMar>
              <w:top w:w="57" w:type="dxa"/>
              <w:left w:w="113" w:type="dxa"/>
              <w:bottom w:w="57" w:type="dxa"/>
              <w:right w:w="113" w:type="dxa"/>
            </w:tcMar>
            <w:hideMark/>
          </w:tcPr>
          <w:p w14:paraId="534911C9" w14:textId="77777777" w:rsidR="00937AF8" w:rsidRPr="00A726B4" w:rsidRDefault="00937AF8" w:rsidP="00877702">
            <w:pPr>
              <w:rPr>
                <w:rFonts w:ascii="Garamond" w:hAnsi="Garamond"/>
              </w:rPr>
            </w:pPr>
            <w:r w:rsidRPr="00A726B4">
              <w:rPr>
                <w:rFonts w:ascii="Garamond" w:hAnsi="Garamond"/>
              </w:rPr>
              <w:t>τ</w:t>
            </w:r>
            <w:r w:rsidRPr="00A726B4">
              <w:rPr>
                <w:rFonts w:ascii="Garamond" w:hAnsi="Garamond"/>
                <w:vertAlign w:val="subscript"/>
              </w:rPr>
              <w:t>00</w:t>
            </w:r>
            <w:r w:rsidRPr="00A726B4">
              <w:rPr>
                <w:rFonts w:ascii="Garamond" w:hAnsi="Garamond"/>
              </w:rPr>
              <w:t> </w:t>
            </w:r>
            <w:proofErr w:type="spellStart"/>
            <w:r w:rsidRPr="00A726B4">
              <w:rPr>
                <w:rFonts w:ascii="Garamond" w:hAnsi="Garamond"/>
                <w:vertAlign w:val="subscript"/>
              </w:rPr>
              <w:t>cpg</w:t>
            </w:r>
            <w:proofErr w:type="spellEnd"/>
          </w:p>
        </w:tc>
        <w:tc>
          <w:tcPr>
            <w:tcW w:w="0" w:type="auto"/>
            <w:gridSpan w:val="3"/>
            <w:tcMar>
              <w:top w:w="57" w:type="dxa"/>
              <w:left w:w="113" w:type="dxa"/>
              <w:bottom w:w="57" w:type="dxa"/>
              <w:right w:w="113" w:type="dxa"/>
            </w:tcMar>
            <w:hideMark/>
          </w:tcPr>
          <w:p w14:paraId="353C2051" w14:textId="77777777" w:rsidR="00937AF8" w:rsidRPr="00A726B4" w:rsidRDefault="00937AF8" w:rsidP="00877702">
            <w:pPr>
              <w:rPr>
                <w:rFonts w:ascii="Garamond" w:hAnsi="Garamond"/>
              </w:rPr>
            </w:pPr>
            <w:r w:rsidRPr="00A726B4">
              <w:rPr>
                <w:rFonts w:ascii="Garamond" w:hAnsi="Garamond"/>
              </w:rPr>
              <w:t>0.25</w:t>
            </w:r>
          </w:p>
        </w:tc>
      </w:tr>
      <w:tr w:rsidR="00937AF8" w:rsidRPr="00A726B4" w14:paraId="28AC7A01" w14:textId="77777777" w:rsidTr="00877702">
        <w:tc>
          <w:tcPr>
            <w:tcW w:w="0" w:type="auto"/>
            <w:tcMar>
              <w:top w:w="57" w:type="dxa"/>
              <w:left w:w="113" w:type="dxa"/>
              <w:bottom w:w="57" w:type="dxa"/>
              <w:right w:w="113" w:type="dxa"/>
            </w:tcMar>
            <w:hideMark/>
          </w:tcPr>
          <w:p w14:paraId="34CB16B3" w14:textId="77777777" w:rsidR="00937AF8" w:rsidRPr="00A726B4" w:rsidRDefault="00937AF8" w:rsidP="00877702">
            <w:pPr>
              <w:rPr>
                <w:rFonts w:ascii="Garamond" w:hAnsi="Garamond"/>
              </w:rPr>
            </w:pPr>
            <w:r w:rsidRPr="00A726B4">
              <w:rPr>
                <w:rFonts w:ascii="Garamond" w:hAnsi="Garamond"/>
              </w:rPr>
              <w:t>ICC</w:t>
            </w:r>
          </w:p>
        </w:tc>
        <w:tc>
          <w:tcPr>
            <w:tcW w:w="0" w:type="auto"/>
            <w:gridSpan w:val="3"/>
            <w:tcMar>
              <w:top w:w="57" w:type="dxa"/>
              <w:left w:w="113" w:type="dxa"/>
              <w:bottom w:w="57" w:type="dxa"/>
              <w:right w:w="113" w:type="dxa"/>
            </w:tcMar>
            <w:hideMark/>
          </w:tcPr>
          <w:p w14:paraId="6E32A9E4" w14:textId="77777777" w:rsidR="00937AF8" w:rsidRPr="00A726B4" w:rsidRDefault="00937AF8" w:rsidP="00877702">
            <w:pPr>
              <w:rPr>
                <w:rFonts w:ascii="Garamond" w:hAnsi="Garamond"/>
              </w:rPr>
            </w:pPr>
            <w:r w:rsidRPr="00A726B4">
              <w:rPr>
                <w:rFonts w:ascii="Garamond" w:hAnsi="Garamond"/>
              </w:rPr>
              <w:t>0.88</w:t>
            </w:r>
          </w:p>
        </w:tc>
      </w:tr>
      <w:tr w:rsidR="00937AF8" w:rsidRPr="00A726B4" w14:paraId="2D4C9A09" w14:textId="77777777" w:rsidTr="00877702">
        <w:tc>
          <w:tcPr>
            <w:tcW w:w="0" w:type="auto"/>
            <w:tcMar>
              <w:top w:w="57" w:type="dxa"/>
              <w:left w:w="113" w:type="dxa"/>
              <w:bottom w:w="57" w:type="dxa"/>
              <w:right w:w="113" w:type="dxa"/>
            </w:tcMar>
            <w:hideMark/>
          </w:tcPr>
          <w:p w14:paraId="7BD13AAC" w14:textId="77777777" w:rsidR="00937AF8" w:rsidRPr="00A726B4" w:rsidRDefault="00937AF8" w:rsidP="00877702">
            <w:pPr>
              <w:rPr>
                <w:rFonts w:ascii="Garamond" w:hAnsi="Garamond"/>
              </w:rPr>
            </w:pPr>
            <w:r w:rsidRPr="00A726B4">
              <w:rPr>
                <w:rFonts w:ascii="Garamond" w:hAnsi="Garamond"/>
              </w:rPr>
              <w:t>N </w:t>
            </w:r>
            <w:r w:rsidRPr="00A726B4">
              <w:rPr>
                <w:rFonts w:ascii="Garamond" w:hAnsi="Garamond"/>
                <w:vertAlign w:val="subscript"/>
              </w:rPr>
              <w:t>Band</w:t>
            </w:r>
          </w:p>
        </w:tc>
        <w:tc>
          <w:tcPr>
            <w:tcW w:w="0" w:type="auto"/>
            <w:gridSpan w:val="3"/>
            <w:tcMar>
              <w:top w:w="57" w:type="dxa"/>
              <w:left w:w="113" w:type="dxa"/>
              <w:bottom w:w="57" w:type="dxa"/>
              <w:right w:w="113" w:type="dxa"/>
            </w:tcMar>
            <w:hideMark/>
          </w:tcPr>
          <w:p w14:paraId="24C4CF2C" w14:textId="77777777" w:rsidR="00937AF8" w:rsidRPr="00A726B4" w:rsidRDefault="00937AF8" w:rsidP="00877702">
            <w:pPr>
              <w:rPr>
                <w:rFonts w:ascii="Garamond" w:hAnsi="Garamond"/>
              </w:rPr>
            </w:pPr>
            <w:r w:rsidRPr="00A726B4">
              <w:rPr>
                <w:rFonts w:ascii="Garamond" w:hAnsi="Garamond"/>
              </w:rPr>
              <w:t>68</w:t>
            </w:r>
          </w:p>
        </w:tc>
      </w:tr>
      <w:tr w:rsidR="00937AF8" w:rsidRPr="00A726B4" w14:paraId="7C6D2E98" w14:textId="77777777" w:rsidTr="00877702">
        <w:tc>
          <w:tcPr>
            <w:tcW w:w="0" w:type="auto"/>
            <w:tcMar>
              <w:top w:w="57" w:type="dxa"/>
              <w:left w:w="113" w:type="dxa"/>
              <w:bottom w:w="57" w:type="dxa"/>
              <w:right w:w="113" w:type="dxa"/>
            </w:tcMar>
            <w:hideMark/>
          </w:tcPr>
          <w:p w14:paraId="6EBE16F2" w14:textId="77777777" w:rsidR="00937AF8" w:rsidRPr="00A726B4" w:rsidRDefault="00937AF8" w:rsidP="00877702">
            <w:pPr>
              <w:rPr>
                <w:rFonts w:ascii="Garamond" w:hAnsi="Garamond"/>
              </w:rPr>
            </w:pPr>
            <w:r w:rsidRPr="00A726B4">
              <w:rPr>
                <w:rFonts w:ascii="Garamond" w:hAnsi="Garamond"/>
              </w:rPr>
              <w:t>N </w:t>
            </w:r>
            <w:proofErr w:type="spellStart"/>
            <w:r w:rsidRPr="00A726B4">
              <w:rPr>
                <w:rFonts w:ascii="Garamond" w:hAnsi="Garamond"/>
                <w:vertAlign w:val="subscript"/>
              </w:rPr>
              <w:t>cpg</w:t>
            </w:r>
            <w:proofErr w:type="spellEnd"/>
          </w:p>
        </w:tc>
        <w:tc>
          <w:tcPr>
            <w:tcW w:w="0" w:type="auto"/>
            <w:gridSpan w:val="3"/>
            <w:tcMar>
              <w:top w:w="57" w:type="dxa"/>
              <w:left w:w="113" w:type="dxa"/>
              <w:bottom w:w="57" w:type="dxa"/>
              <w:right w:w="113" w:type="dxa"/>
            </w:tcMar>
            <w:hideMark/>
          </w:tcPr>
          <w:p w14:paraId="0D832D4A" w14:textId="77777777" w:rsidR="00937AF8" w:rsidRPr="00A726B4" w:rsidRDefault="00937AF8" w:rsidP="00877702">
            <w:pPr>
              <w:rPr>
                <w:rFonts w:ascii="Garamond" w:hAnsi="Garamond"/>
              </w:rPr>
            </w:pPr>
            <w:r w:rsidRPr="00A726B4">
              <w:rPr>
                <w:rFonts w:ascii="Garamond" w:hAnsi="Garamond"/>
              </w:rPr>
              <w:t>19</w:t>
            </w:r>
          </w:p>
        </w:tc>
      </w:tr>
      <w:tr w:rsidR="00937AF8" w:rsidRPr="00A726B4" w14:paraId="6B79CACF" w14:textId="77777777" w:rsidTr="00877702">
        <w:tc>
          <w:tcPr>
            <w:tcW w:w="0" w:type="auto"/>
            <w:tcBorders>
              <w:top w:val="single" w:sz="6" w:space="0" w:color="auto"/>
            </w:tcBorders>
            <w:tcMar>
              <w:top w:w="57" w:type="dxa"/>
              <w:left w:w="113" w:type="dxa"/>
              <w:bottom w:w="57" w:type="dxa"/>
              <w:right w:w="113" w:type="dxa"/>
            </w:tcMar>
            <w:hideMark/>
          </w:tcPr>
          <w:p w14:paraId="03A17EB3" w14:textId="77777777" w:rsidR="00937AF8" w:rsidRPr="00A726B4" w:rsidRDefault="00937AF8" w:rsidP="00877702">
            <w:pPr>
              <w:rPr>
                <w:rFonts w:ascii="Garamond" w:hAnsi="Garamond"/>
              </w:rPr>
            </w:pPr>
            <w:r w:rsidRPr="00A726B4">
              <w:rPr>
                <w:rFonts w:ascii="Garamond" w:hAnsi="Garamond"/>
              </w:rPr>
              <w:t>Observations</w:t>
            </w:r>
          </w:p>
        </w:tc>
        <w:tc>
          <w:tcPr>
            <w:tcW w:w="0" w:type="auto"/>
            <w:gridSpan w:val="3"/>
            <w:tcBorders>
              <w:top w:val="single" w:sz="6" w:space="0" w:color="auto"/>
            </w:tcBorders>
            <w:tcMar>
              <w:top w:w="57" w:type="dxa"/>
              <w:left w:w="113" w:type="dxa"/>
              <w:bottom w:w="57" w:type="dxa"/>
              <w:right w:w="113" w:type="dxa"/>
            </w:tcMar>
            <w:hideMark/>
          </w:tcPr>
          <w:p w14:paraId="658647B5" w14:textId="77777777" w:rsidR="00937AF8" w:rsidRPr="00A726B4" w:rsidRDefault="00937AF8" w:rsidP="00877702">
            <w:pPr>
              <w:rPr>
                <w:rFonts w:ascii="Garamond" w:hAnsi="Garamond"/>
              </w:rPr>
            </w:pPr>
            <w:r w:rsidRPr="00A726B4">
              <w:rPr>
                <w:rFonts w:ascii="Garamond" w:hAnsi="Garamond"/>
              </w:rPr>
              <w:t>2116</w:t>
            </w:r>
          </w:p>
        </w:tc>
      </w:tr>
      <w:tr w:rsidR="00937AF8" w:rsidRPr="00A726B4" w14:paraId="4C2DB345" w14:textId="77777777" w:rsidTr="00877702">
        <w:tc>
          <w:tcPr>
            <w:tcW w:w="0" w:type="auto"/>
            <w:tcMar>
              <w:top w:w="57" w:type="dxa"/>
              <w:left w:w="113" w:type="dxa"/>
              <w:bottom w:w="57" w:type="dxa"/>
              <w:right w:w="113" w:type="dxa"/>
            </w:tcMar>
            <w:hideMark/>
          </w:tcPr>
          <w:p w14:paraId="3A666228" w14:textId="77777777" w:rsidR="00937AF8" w:rsidRPr="00A726B4" w:rsidRDefault="00937AF8" w:rsidP="00877702">
            <w:pPr>
              <w:rPr>
                <w:rFonts w:ascii="Garamond" w:hAnsi="Garamond"/>
              </w:rPr>
            </w:pPr>
            <w:r w:rsidRPr="00A726B4">
              <w:rPr>
                <w:rFonts w:ascii="Garamond" w:hAnsi="Garamond"/>
              </w:rPr>
              <w:t>Marginal R</w:t>
            </w:r>
            <w:r w:rsidRPr="00A726B4">
              <w:rPr>
                <w:rFonts w:ascii="Garamond" w:hAnsi="Garamond"/>
                <w:vertAlign w:val="superscript"/>
              </w:rPr>
              <w:t>2</w:t>
            </w:r>
            <w:r w:rsidRPr="00A726B4">
              <w:rPr>
                <w:rFonts w:ascii="Garamond" w:hAnsi="Garamond"/>
              </w:rPr>
              <w:t> / Conditional R</w:t>
            </w:r>
            <w:r w:rsidRPr="00A726B4">
              <w:rPr>
                <w:rFonts w:ascii="Garamond" w:hAnsi="Garamond"/>
                <w:vertAlign w:val="superscript"/>
              </w:rPr>
              <w:t>2</w:t>
            </w:r>
          </w:p>
        </w:tc>
        <w:tc>
          <w:tcPr>
            <w:tcW w:w="0" w:type="auto"/>
            <w:gridSpan w:val="3"/>
            <w:tcMar>
              <w:top w:w="57" w:type="dxa"/>
              <w:left w:w="113" w:type="dxa"/>
              <w:bottom w:w="57" w:type="dxa"/>
              <w:right w:w="113" w:type="dxa"/>
            </w:tcMar>
            <w:hideMark/>
          </w:tcPr>
          <w:p w14:paraId="04D07539" w14:textId="77777777" w:rsidR="00937AF8" w:rsidRPr="00A726B4" w:rsidRDefault="00937AF8" w:rsidP="00877702">
            <w:pPr>
              <w:rPr>
                <w:rFonts w:ascii="Garamond" w:hAnsi="Garamond"/>
              </w:rPr>
            </w:pPr>
            <w:r w:rsidRPr="00A726B4">
              <w:rPr>
                <w:rFonts w:ascii="Garamond" w:hAnsi="Garamond"/>
              </w:rPr>
              <w:t>0.010 / 0.884</w:t>
            </w:r>
          </w:p>
        </w:tc>
      </w:tr>
      <w:tr w:rsidR="00921F51" w:rsidRPr="00A726B4" w14:paraId="5304D9EC" w14:textId="77777777" w:rsidTr="005A4C00">
        <w:tc>
          <w:tcPr>
            <w:tcW w:w="0" w:type="auto"/>
            <w:gridSpan w:val="2"/>
            <w:tcMar>
              <w:top w:w="57" w:type="dxa"/>
              <w:left w:w="113" w:type="dxa"/>
              <w:bottom w:w="57" w:type="dxa"/>
              <w:right w:w="113" w:type="dxa"/>
            </w:tcMar>
          </w:tcPr>
          <w:p w14:paraId="75772908" w14:textId="77777777" w:rsidR="00921F51" w:rsidRPr="00A726B4" w:rsidRDefault="00921F51" w:rsidP="005A4C00">
            <w:pPr>
              <w:rPr>
                <w:rFonts w:ascii="Garamond" w:hAnsi="Garamond"/>
              </w:rPr>
            </w:pPr>
            <w:r w:rsidRPr="00A726B4">
              <w:rPr>
                <w:rFonts w:ascii="Garamond" w:hAnsi="Garamond"/>
              </w:rPr>
              <w:t>Variance partitioning (repeatability):</w:t>
            </w:r>
          </w:p>
        </w:tc>
        <w:tc>
          <w:tcPr>
            <w:tcW w:w="0" w:type="auto"/>
            <w:gridSpan w:val="2"/>
            <w:tcMar>
              <w:top w:w="57" w:type="dxa"/>
              <w:left w:w="113" w:type="dxa"/>
              <w:bottom w:w="57" w:type="dxa"/>
              <w:right w:w="113" w:type="dxa"/>
            </w:tcMar>
          </w:tcPr>
          <w:p w14:paraId="776E06B9" w14:textId="77777777" w:rsidR="00921F51" w:rsidRPr="00A726B4" w:rsidRDefault="00921F51" w:rsidP="005A4C00">
            <w:pPr>
              <w:rPr>
                <w:rFonts w:ascii="Garamond" w:hAnsi="Garamond"/>
              </w:rPr>
            </w:pPr>
          </w:p>
        </w:tc>
      </w:tr>
      <w:tr w:rsidR="00921F51" w:rsidRPr="00A726B4" w14:paraId="344B1BF2" w14:textId="77777777" w:rsidTr="00921F51">
        <w:tc>
          <w:tcPr>
            <w:tcW w:w="3117" w:type="dxa"/>
            <w:tcMar>
              <w:top w:w="57" w:type="dxa"/>
              <w:left w:w="113" w:type="dxa"/>
              <w:bottom w:w="57" w:type="dxa"/>
              <w:right w:w="113" w:type="dxa"/>
            </w:tcMar>
          </w:tcPr>
          <w:p w14:paraId="7C29102B" w14:textId="77777777" w:rsidR="00921F51" w:rsidRPr="00A726B4" w:rsidRDefault="00921F51" w:rsidP="005A4C00">
            <w:pPr>
              <w:rPr>
                <w:rFonts w:ascii="Garamond" w:hAnsi="Garamond"/>
              </w:rPr>
            </w:pPr>
          </w:p>
        </w:tc>
        <w:tc>
          <w:tcPr>
            <w:tcW w:w="1938" w:type="dxa"/>
          </w:tcPr>
          <w:p w14:paraId="4E5E2EDE" w14:textId="77777777" w:rsidR="00921F51" w:rsidRPr="00A726B4" w:rsidRDefault="00921F51" w:rsidP="005A4C00">
            <w:pPr>
              <w:rPr>
                <w:rFonts w:ascii="Garamond" w:hAnsi="Garamond"/>
              </w:rPr>
            </w:pPr>
            <w:r w:rsidRPr="00A726B4">
              <w:rPr>
                <w:rFonts w:ascii="Garamond" w:hAnsi="Garamond"/>
              </w:rPr>
              <w:t>Band [CI]</w:t>
            </w:r>
          </w:p>
        </w:tc>
        <w:tc>
          <w:tcPr>
            <w:tcW w:w="0" w:type="auto"/>
            <w:gridSpan w:val="2"/>
            <w:tcMar>
              <w:top w:w="57" w:type="dxa"/>
              <w:left w:w="113" w:type="dxa"/>
              <w:bottom w:w="57" w:type="dxa"/>
              <w:right w:w="113" w:type="dxa"/>
            </w:tcMar>
          </w:tcPr>
          <w:p w14:paraId="0E38CE32" w14:textId="4915A62B" w:rsidR="00921F51" w:rsidRPr="00A726B4" w:rsidRDefault="00C46110" w:rsidP="005A4C00">
            <w:pPr>
              <w:rPr>
                <w:rFonts w:ascii="Garamond" w:hAnsi="Garamond"/>
              </w:rPr>
            </w:pPr>
            <w:r w:rsidRPr="00A726B4">
              <w:rPr>
                <w:rFonts w:ascii="Garamond" w:hAnsi="Garamond"/>
              </w:rPr>
              <w:t>0.212 [0.124, 0.35]</w:t>
            </w:r>
          </w:p>
        </w:tc>
      </w:tr>
      <w:tr w:rsidR="00921F51" w:rsidRPr="00A726B4" w14:paraId="2C6C84AA" w14:textId="77777777" w:rsidTr="00921F51">
        <w:tc>
          <w:tcPr>
            <w:tcW w:w="3117" w:type="dxa"/>
            <w:tcMar>
              <w:top w:w="57" w:type="dxa"/>
              <w:left w:w="113" w:type="dxa"/>
              <w:bottom w:w="57" w:type="dxa"/>
              <w:right w:w="113" w:type="dxa"/>
            </w:tcMar>
          </w:tcPr>
          <w:p w14:paraId="407BED34" w14:textId="77777777" w:rsidR="00921F51" w:rsidRPr="00A726B4" w:rsidRDefault="00921F51" w:rsidP="005A4C00">
            <w:pPr>
              <w:rPr>
                <w:rFonts w:ascii="Garamond" w:hAnsi="Garamond"/>
              </w:rPr>
            </w:pPr>
          </w:p>
        </w:tc>
        <w:tc>
          <w:tcPr>
            <w:tcW w:w="1938" w:type="dxa"/>
          </w:tcPr>
          <w:p w14:paraId="6D47B902" w14:textId="77777777" w:rsidR="00921F51" w:rsidRPr="00A726B4" w:rsidRDefault="00921F51" w:rsidP="005A4C00">
            <w:pPr>
              <w:rPr>
                <w:rFonts w:ascii="Garamond" w:hAnsi="Garamond"/>
              </w:rPr>
            </w:pPr>
            <w:r w:rsidRPr="00A726B4">
              <w:rPr>
                <w:rFonts w:ascii="Garamond" w:hAnsi="Garamond"/>
              </w:rPr>
              <w:t>CpG [CI]</w:t>
            </w:r>
          </w:p>
        </w:tc>
        <w:tc>
          <w:tcPr>
            <w:tcW w:w="0" w:type="auto"/>
            <w:gridSpan w:val="2"/>
            <w:tcMar>
              <w:top w:w="57" w:type="dxa"/>
              <w:left w:w="113" w:type="dxa"/>
              <w:bottom w:w="57" w:type="dxa"/>
              <w:right w:w="113" w:type="dxa"/>
            </w:tcMar>
          </w:tcPr>
          <w:p w14:paraId="739168C0" w14:textId="2B683D20" w:rsidR="00921F51" w:rsidRPr="00A726B4" w:rsidRDefault="00C46110" w:rsidP="005A4C00">
            <w:pPr>
              <w:rPr>
                <w:rFonts w:ascii="Garamond" w:hAnsi="Garamond"/>
              </w:rPr>
            </w:pPr>
            <w:r w:rsidRPr="00A726B4">
              <w:rPr>
                <w:rFonts w:ascii="Garamond" w:hAnsi="Garamond"/>
              </w:rPr>
              <w:t>0.67</w:t>
            </w:r>
            <w:r w:rsidR="00921F51" w:rsidRPr="00A726B4">
              <w:rPr>
                <w:rFonts w:ascii="Garamond" w:hAnsi="Garamond"/>
              </w:rPr>
              <w:t xml:space="preserve"> </w:t>
            </w:r>
            <w:r w:rsidRPr="00A726B4">
              <w:rPr>
                <w:rFonts w:ascii="Garamond" w:hAnsi="Garamond"/>
              </w:rPr>
              <w:t>[0.479, 0.797]</w:t>
            </w:r>
          </w:p>
        </w:tc>
      </w:tr>
      <w:tr w:rsidR="00921F51" w:rsidRPr="00A726B4" w14:paraId="77F55D58" w14:textId="77777777" w:rsidTr="00921F51">
        <w:tc>
          <w:tcPr>
            <w:tcW w:w="3117" w:type="dxa"/>
            <w:tcMar>
              <w:top w:w="57" w:type="dxa"/>
              <w:left w:w="113" w:type="dxa"/>
              <w:bottom w:w="57" w:type="dxa"/>
              <w:right w:w="113" w:type="dxa"/>
            </w:tcMar>
          </w:tcPr>
          <w:p w14:paraId="5A2A2B6C" w14:textId="77777777" w:rsidR="00921F51" w:rsidRPr="00A726B4" w:rsidRDefault="00921F51" w:rsidP="005A4C00">
            <w:pPr>
              <w:rPr>
                <w:rFonts w:ascii="Garamond" w:hAnsi="Garamond"/>
              </w:rPr>
            </w:pPr>
          </w:p>
        </w:tc>
        <w:tc>
          <w:tcPr>
            <w:tcW w:w="1938" w:type="dxa"/>
          </w:tcPr>
          <w:p w14:paraId="1ED0BAE2" w14:textId="77777777" w:rsidR="00921F51" w:rsidRPr="00A726B4" w:rsidRDefault="00921F51" w:rsidP="005A4C00">
            <w:pPr>
              <w:rPr>
                <w:rFonts w:ascii="Garamond" w:hAnsi="Garamond"/>
              </w:rPr>
            </w:pPr>
            <w:r w:rsidRPr="00A726B4">
              <w:rPr>
                <w:rFonts w:ascii="Garamond" w:hAnsi="Garamond"/>
              </w:rPr>
              <w:t>Fixed effects [CI]</w:t>
            </w:r>
          </w:p>
        </w:tc>
        <w:tc>
          <w:tcPr>
            <w:tcW w:w="0" w:type="auto"/>
            <w:gridSpan w:val="2"/>
            <w:tcMar>
              <w:top w:w="57" w:type="dxa"/>
              <w:left w:w="113" w:type="dxa"/>
              <w:bottom w:w="57" w:type="dxa"/>
              <w:right w:w="113" w:type="dxa"/>
            </w:tcMar>
          </w:tcPr>
          <w:p w14:paraId="489E321D" w14:textId="2F541E28" w:rsidR="00921F51" w:rsidRPr="00A726B4" w:rsidRDefault="00C46110" w:rsidP="005A4C00">
            <w:pPr>
              <w:rPr>
                <w:rFonts w:ascii="Garamond" w:hAnsi="Garamond"/>
              </w:rPr>
            </w:pPr>
            <w:r w:rsidRPr="00A726B4">
              <w:rPr>
                <w:rFonts w:ascii="Garamond" w:hAnsi="Garamond"/>
              </w:rPr>
              <w:t>0.01 [0.007, 0.05]</w:t>
            </w:r>
          </w:p>
        </w:tc>
      </w:tr>
    </w:tbl>
    <w:p w14:paraId="10433450" w14:textId="77777777" w:rsidR="00937AF8" w:rsidRPr="00A726B4" w:rsidRDefault="00937AF8" w:rsidP="00937AF8">
      <w:pPr>
        <w:rPr>
          <w:rFonts w:ascii="Garamond" w:hAnsi="Garamond"/>
        </w:rPr>
      </w:pPr>
    </w:p>
    <w:p w14:paraId="7D3A9728" w14:textId="77777777" w:rsidR="00937AF8" w:rsidRPr="00A726B4" w:rsidRDefault="00937AF8" w:rsidP="00937AF8">
      <w:pPr>
        <w:rPr>
          <w:rFonts w:ascii="Garamond" w:hAnsi="Garamond"/>
        </w:rPr>
      </w:pPr>
    </w:p>
    <w:p w14:paraId="1408CA39" w14:textId="304296F8" w:rsidR="001F0E05" w:rsidRPr="00A726B4" w:rsidRDefault="001F0E05">
      <w:pPr>
        <w:rPr>
          <w:rFonts w:ascii="Garamond" w:hAnsi="Garamond"/>
        </w:rPr>
      </w:pPr>
    </w:p>
    <w:p w14:paraId="7D3E6F60" w14:textId="0ACAF642" w:rsidR="00E21155" w:rsidRPr="00A726B4" w:rsidRDefault="001F0E05" w:rsidP="00860C8E">
      <w:pPr>
        <w:rPr>
          <w:rFonts w:ascii="Garamond" w:hAnsi="Garamond"/>
        </w:rPr>
      </w:pPr>
      <w:r w:rsidRPr="00A726B4">
        <w:rPr>
          <w:rFonts w:ascii="Garamond" w:hAnsi="Garamond"/>
        </w:rPr>
        <w:br w:type="page"/>
      </w:r>
    </w:p>
    <w:p w14:paraId="40151866" w14:textId="6277B489" w:rsidR="00E21155" w:rsidRPr="00A726B4" w:rsidRDefault="00E21155">
      <w:pPr>
        <w:rPr>
          <w:rFonts w:ascii="Garamond" w:hAnsi="Garamond"/>
        </w:rPr>
      </w:pPr>
      <w:r w:rsidRPr="00A726B4">
        <w:rPr>
          <w:rFonts w:ascii="Garamond" w:hAnsi="Garamond"/>
        </w:rPr>
        <w:lastRenderedPageBreak/>
        <w:t>Table S</w:t>
      </w:r>
      <w:r w:rsidR="00860C8E" w:rsidRPr="00A726B4">
        <w:rPr>
          <w:rFonts w:ascii="Garamond" w:hAnsi="Garamond"/>
        </w:rPr>
        <w:t>6</w:t>
      </w:r>
      <w:r w:rsidRPr="00A726B4">
        <w:rPr>
          <w:rFonts w:ascii="Garamond" w:hAnsi="Garamond"/>
        </w:rPr>
        <w:t>: LMM output modeling the relationship between baseline corticosterone and methylation in CRHR1.</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903"/>
      </w:tblGrid>
      <w:tr w:rsidR="00E21155" w:rsidRPr="00A726B4" w14:paraId="62944911" w14:textId="77777777" w:rsidTr="00E21155">
        <w:tc>
          <w:tcPr>
            <w:tcW w:w="0" w:type="auto"/>
            <w:tcBorders>
              <w:top w:val="double" w:sz="6" w:space="0" w:color="auto"/>
            </w:tcBorders>
            <w:tcMar>
              <w:top w:w="113" w:type="dxa"/>
              <w:left w:w="113" w:type="dxa"/>
              <w:bottom w:w="113" w:type="dxa"/>
              <w:right w:w="113" w:type="dxa"/>
            </w:tcMar>
            <w:vAlign w:val="center"/>
            <w:hideMark/>
          </w:tcPr>
          <w:p w14:paraId="545D2182" w14:textId="77777777" w:rsidR="00E21155" w:rsidRPr="00A726B4" w:rsidRDefault="00E21155">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3DB63E7" w14:textId="77777777" w:rsidR="00E21155" w:rsidRPr="00A726B4" w:rsidRDefault="00E21155">
            <w:pPr>
              <w:jc w:val="center"/>
              <w:rPr>
                <w:rFonts w:ascii="Times" w:hAnsi="Times"/>
                <w:b/>
                <w:bCs/>
              </w:rPr>
            </w:pPr>
            <w:r w:rsidRPr="00A726B4">
              <w:rPr>
                <w:rFonts w:ascii="Times" w:hAnsi="Times"/>
                <w:b/>
                <w:bCs/>
              </w:rPr>
              <w:t>CRHR1</w:t>
            </w:r>
          </w:p>
        </w:tc>
      </w:tr>
      <w:tr w:rsidR="00E21155" w:rsidRPr="00A726B4" w14:paraId="47985473" w14:textId="77777777" w:rsidTr="00E21155">
        <w:tc>
          <w:tcPr>
            <w:tcW w:w="0" w:type="auto"/>
            <w:tcBorders>
              <w:bottom w:val="single" w:sz="6" w:space="0" w:color="auto"/>
            </w:tcBorders>
            <w:vAlign w:val="center"/>
            <w:hideMark/>
          </w:tcPr>
          <w:p w14:paraId="6DC3FB32" w14:textId="77777777" w:rsidR="00E21155" w:rsidRPr="00A726B4" w:rsidRDefault="00E21155">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1288AE32" w14:textId="77777777" w:rsidR="00E21155" w:rsidRPr="00A726B4" w:rsidRDefault="00E21155">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208F5F8D" w14:textId="77777777" w:rsidR="00E21155" w:rsidRPr="00A726B4" w:rsidRDefault="00E21155">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37515E38" w14:textId="77777777" w:rsidR="00E21155" w:rsidRPr="00A726B4" w:rsidRDefault="00E21155">
            <w:pPr>
              <w:jc w:val="center"/>
              <w:rPr>
                <w:rFonts w:ascii="Times" w:hAnsi="Times"/>
                <w:i/>
                <w:iCs/>
              </w:rPr>
            </w:pPr>
            <w:r w:rsidRPr="00A726B4">
              <w:rPr>
                <w:rFonts w:ascii="Times" w:hAnsi="Times"/>
                <w:i/>
                <w:iCs/>
              </w:rPr>
              <w:t>p</w:t>
            </w:r>
          </w:p>
        </w:tc>
      </w:tr>
      <w:tr w:rsidR="00E21155" w:rsidRPr="00A726B4" w14:paraId="3212562A" w14:textId="77777777" w:rsidTr="00E21155">
        <w:tc>
          <w:tcPr>
            <w:tcW w:w="0" w:type="auto"/>
            <w:tcMar>
              <w:top w:w="113" w:type="dxa"/>
              <w:left w:w="113" w:type="dxa"/>
              <w:bottom w:w="113" w:type="dxa"/>
              <w:right w:w="113" w:type="dxa"/>
            </w:tcMar>
            <w:hideMark/>
          </w:tcPr>
          <w:p w14:paraId="39EC8BE8" w14:textId="77777777" w:rsidR="00E21155" w:rsidRPr="00A726B4" w:rsidRDefault="00E21155">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42C00BBD" w14:textId="77777777" w:rsidR="00E21155" w:rsidRPr="00A726B4" w:rsidRDefault="00E21155">
            <w:pPr>
              <w:jc w:val="center"/>
              <w:rPr>
                <w:rFonts w:ascii="Times" w:hAnsi="Times"/>
              </w:rPr>
            </w:pPr>
            <w:r w:rsidRPr="00A726B4">
              <w:rPr>
                <w:rFonts w:ascii="Times" w:hAnsi="Times"/>
              </w:rPr>
              <w:t>-2.34</w:t>
            </w:r>
          </w:p>
        </w:tc>
        <w:tc>
          <w:tcPr>
            <w:tcW w:w="0" w:type="auto"/>
            <w:tcMar>
              <w:top w:w="113" w:type="dxa"/>
              <w:left w:w="113" w:type="dxa"/>
              <w:bottom w:w="113" w:type="dxa"/>
              <w:right w:w="113" w:type="dxa"/>
            </w:tcMar>
            <w:hideMark/>
          </w:tcPr>
          <w:p w14:paraId="5C8F1DF0" w14:textId="77777777" w:rsidR="00E21155" w:rsidRPr="00A726B4" w:rsidRDefault="00E21155">
            <w:pPr>
              <w:jc w:val="center"/>
              <w:rPr>
                <w:rFonts w:ascii="Times" w:hAnsi="Times"/>
              </w:rPr>
            </w:pPr>
            <w:r w:rsidRPr="00A726B4">
              <w:rPr>
                <w:rFonts w:ascii="Times" w:hAnsi="Times"/>
              </w:rPr>
              <w:t>-2.57 – -2.10</w:t>
            </w:r>
          </w:p>
        </w:tc>
        <w:tc>
          <w:tcPr>
            <w:tcW w:w="0" w:type="auto"/>
            <w:tcMar>
              <w:top w:w="113" w:type="dxa"/>
              <w:left w:w="113" w:type="dxa"/>
              <w:bottom w:w="113" w:type="dxa"/>
              <w:right w:w="113" w:type="dxa"/>
            </w:tcMar>
            <w:hideMark/>
          </w:tcPr>
          <w:p w14:paraId="797C5694" w14:textId="77777777" w:rsidR="00E21155" w:rsidRPr="00A726B4" w:rsidRDefault="00E21155">
            <w:pPr>
              <w:jc w:val="center"/>
              <w:rPr>
                <w:rFonts w:ascii="Times" w:hAnsi="Times"/>
              </w:rPr>
            </w:pPr>
            <w:r w:rsidRPr="00A726B4">
              <w:rPr>
                <w:rStyle w:val="Strong"/>
                <w:rFonts w:ascii="Times" w:hAnsi="Times"/>
              </w:rPr>
              <w:t>&lt;0.001</w:t>
            </w:r>
          </w:p>
        </w:tc>
      </w:tr>
      <w:tr w:rsidR="00E21155" w:rsidRPr="00A726B4" w14:paraId="4E05FBD3" w14:textId="77777777" w:rsidTr="00E21155">
        <w:tc>
          <w:tcPr>
            <w:tcW w:w="0" w:type="auto"/>
            <w:tcMar>
              <w:top w:w="113" w:type="dxa"/>
              <w:left w:w="113" w:type="dxa"/>
              <w:bottom w:w="113" w:type="dxa"/>
              <w:right w:w="113" w:type="dxa"/>
            </w:tcMar>
            <w:hideMark/>
          </w:tcPr>
          <w:p w14:paraId="04806067" w14:textId="1F72EFC9" w:rsidR="00E21155" w:rsidRPr="00A726B4" w:rsidRDefault="00937AF8">
            <w:pPr>
              <w:rPr>
                <w:rFonts w:ascii="Times" w:hAnsi="Times"/>
              </w:rPr>
            </w:pPr>
            <w:r w:rsidRPr="00A726B4">
              <w:rPr>
                <w:rFonts w:ascii="Times" w:hAnsi="Times"/>
              </w:rPr>
              <w:t>B</w:t>
            </w:r>
            <w:r w:rsidR="00E21155" w:rsidRPr="00A726B4">
              <w:rPr>
                <w:rFonts w:ascii="Times" w:hAnsi="Times"/>
              </w:rPr>
              <w:t>ase</w:t>
            </w:r>
            <w:r w:rsidRPr="00A726B4">
              <w:rPr>
                <w:rFonts w:ascii="Times" w:hAnsi="Times"/>
              </w:rPr>
              <w:t>line cort</w:t>
            </w:r>
          </w:p>
        </w:tc>
        <w:tc>
          <w:tcPr>
            <w:tcW w:w="0" w:type="auto"/>
            <w:tcMar>
              <w:top w:w="113" w:type="dxa"/>
              <w:left w:w="113" w:type="dxa"/>
              <w:bottom w:w="113" w:type="dxa"/>
              <w:right w:w="113" w:type="dxa"/>
            </w:tcMar>
            <w:hideMark/>
          </w:tcPr>
          <w:p w14:paraId="4BFF0C69" w14:textId="77777777" w:rsidR="00E21155" w:rsidRPr="00A726B4" w:rsidRDefault="00E21155">
            <w:pPr>
              <w:jc w:val="center"/>
              <w:rPr>
                <w:rFonts w:ascii="Times" w:hAnsi="Times"/>
              </w:rPr>
            </w:pPr>
            <w:r w:rsidRPr="00A726B4">
              <w:rPr>
                <w:rFonts w:ascii="Times" w:hAnsi="Times"/>
              </w:rPr>
              <w:t>-0.01</w:t>
            </w:r>
          </w:p>
        </w:tc>
        <w:tc>
          <w:tcPr>
            <w:tcW w:w="0" w:type="auto"/>
            <w:tcMar>
              <w:top w:w="113" w:type="dxa"/>
              <w:left w:w="113" w:type="dxa"/>
              <w:bottom w:w="113" w:type="dxa"/>
              <w:right w:w="113" w:type="dxa"/>
            </w:tcMar>
            <w:hideMark/>
          </w:tcPr>
          <w:p w14:paraId="128BEC71" w14:textId="77777777" w:rsidR="00E21155" w:rsidRPr="00A726B4" w:rsidRDefault="00E21155">
            <w:pPr>
              <w:jc w:val="center"/>
              <w:rPr>
                <w:rFonts w:ascii="Times" w:hAnsi="Times"/>
              </w:rPr>
            </w:pPr>
            <w:r w:rsidRPr="00A726B4">
              <w:rPr>
                <w:rFonts w:ascii="Times" w:hAnsi="Times"/>
              </w:rPr>
              <w:t>-0.01 – -0.00</w:t>
            </w:r>
          </w:p>
        </w:tc>
        <w:tc>
          <w:tcPr>
            <w:tcW w:w="0" w:type="auto"/>
            <w:tcMar>
              <w:top w:w="113" w:type="dxa"/>
              <w:left w:w="113" w:type="dxa"/>
              <w:bottom w:w="113" w:type="dxa"/>
              <w:right w:w="113" w:type="dxa"/>
            </w:tcMar>
            <w:hideMark/>
          </w:tcPr>
          <w:p w14:paraId="1CFA6BCB" w14:textId="77777777" w:rsidR="00E21155" w:rsidRPr="00A726B4" w:rsidRDefault="00E21155">
            <w:pPr>
              <w:jc w:val="center"/>
              <w:rPr>
                <w:rFonts w:ascii="Times" w:hAnsi="Times"/>
              </w:rPr>
            </w:pPr>
            <w:r w:rsidRPr="00A726B4">
              <w:rPr>
                <w:rStyle w:val="Strong"/>
                <w:rFonts w:ascii="Times" w:hAnsi="Times"/>
              </w:rPr>
              <w:t>&lt;0.001</w:t>
            </w:r>
          </w:p>
        </w:tc>
      </w:tr>
      <w:tr w:rsidR="00E21155" w:rsidRPr="00A726B4" w14:paraId="05F30021" w14:textId="77777777" w:rsidTr="00E21155">
        <w:tc>
          <w:tcPr>
            <w:tcW w:w="0" w:type="auto"/>
            <w:gridSpan w:val="4"/>
            <w:tcMar>
              <w:top w:w="192" w:type="dxa"/>
              <w:left w:w="15" w:type="dxa"/>
              <w:bottom w:w="15" w:type="dxa"/>
              <w:right w:w="15" w:type="dxa"/>
            </w:tcMar>
            <w:vAlign w:val="center"/>
            <w:hideMark/>
          </w:tcPr>
          <w:p w14:paraId="569AA684" w14:textId="77777777" w:rsidR="00E21155" w:rsidRPr="00A726B4" w:rsidRDefault="00E21155">
            <w:pPr>
              <w:rPr>
                <w:rFonts w:ascii="Times" w:hAnsi="Times"/>
                <w:b/>
                <w:bCs/>
              </w:rPr>
            </w:pPr>
            <w:r w:rsidRPr="00A726B4">
              <w:rPr>
                <w:rFonts w:ascii="Times" w:hAnsi="Times"/>
                <w:b/>
                <w:bCs/>
              </w:rPr>
              <w:t>Random Effects</w:t>
            </w:r>
          </w:p>
        </w:tc>
      </w:tr>
      <w:tr w:rsidR="00E21155" w:rsidRPr="00A726B4" w14:paraId="368FCEC5" w14:textId="77777777" w:rsidTr="00E21155">
        <w:tc>
          <w:tcPr>
            <w:tcW w:w="0" w:type="auto"/>
            <w:tcMar>
              <w:top w:w="57" w:type="dxa"/>
              <w:left w:w="113" w:type="dxa"/>
              <w:bottom w:w="57" w:type="dxa"/>
              <w:right w:w="113" w:type="dxa"/>
            </w:tcMar>
            <w:hideMark/>
          </w:tcPr>
          <w:p w14:paraId="5658B439" w14:textId="77777777" w:rsidR="00E21155" w:rsidRPr="00A726B4" w:rsidRDefault="00E21155">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2406DE6D" w14:textId="77777777" w:rsidR="00E21155" w:rsidRPr="00A726B4" w:rsidRDefault="00E21155">
            <w:pPr>
              <w:rPr>
                <w:rFonts w:ascii="Times" w:hAnsi="Times"/>
              </w:rPr>
            </w:pPr>
            <w:r w:rsidRPr="00A726B4">
              <w:rPr>
                <w:rFonts w:ascii="Times" w:hAnsi="Times"/>
              </w:rPr>
              <w:t>0.05</w:t>
            </w:r>
          </w:p>
        </w:tc>
      </w:tr>
      <w:tr w:rsidR="00E21155" w:rsidRPr="00A726B4" w14:paraId="4B8404BE" w14:textId="77777777" w:rsidTr="00E21155">
        <w:tc>
          <w:tcPr>
            <w:tcW w:w="0" w:type="auto"/>
            <w:tcMar>
              <w:top w:w="57" w:type="dxa"/>
              <w:left w:w="113" w:type="dxa"/>
              <w:bottom w:w="57" w:type="dxa"/>
              <w:right w:w="113" w:type="dxa"/>
            </w:tcMar>
            <w:hideMark/>
          </w:tcPr>
          <w:p w14:paraId="45FC26DF" w14:textId="77777777" w:rsidR="00E21155" w:rsidRPr="00A726B4" w:rsidRDefault="00E21155">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756C018A" w14:textId="77777777" w:rsidR="00E21155" w:rsidRPr="00A726B4" w:rsidRDefault="00E21155">
            <w:pPr>
              <w:rPr>
                <w:rFonts w:ascii="Times" w:hAnsi="Times"/>
              </w:rPr>
            </w:pPr>
            <w:r w:rsidRPr="00A726B4">
              <w:rPr>
                <w:rFonts w:ascii="Times" w:hAnsi="Times"/>
              </w:rPr>
              <w:t>0.08</w:t>
            </w:r>
          </w:p>
        </w:tc>
      </w:tr>
      <w:tr w:rsidR="00E21155" w:rsidRPr="00A726B4" w14:paraId="24897C54" w14:textId="77777777" w:rsidTr="00E21155">
        <w:tc>
          <w:tcPr>
            <w:tcW w:w="0" w:type="auto"/>
            <w:tcMar>
              <w:top w:w="57" w:type="dxa"/>
              <w:left w:w="113" w:type="dxa"/>
              <w:bottom w:w="57" w:type="dxa"/>
              <w:right w:w="113" w:type="dxa"/>
            </w:tcMar>
            <w:hideMark/>
          </w:tcPr>
          <w:p w14:paraId="22B6BF5F" w14:textId="77777777" w:rsidR="00E21155" w:rsidRPr="00A726B4" w:rsidRDefault="00E21155">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57D86AE3" w14:textId="77777777" w:rsidR="00E21155" w:rsidRPr="00A726B4" w:rsidRDefault="00E21155">
            <w:pPr>
              <w:rPr>
                <w:rFonts w:ascii="Times" w:hAnsi="Times"/>
              </w:rPr>
            </w:pPr>
            <w:r w:rsidRPr="00A726B4">
              <w:rPr>
                <w:rFonts w:ascii="Times" w:hAnsi="Times"/>
              </w:rPr>
              <w:t>0.25</w:t>
            </w:r>
          </w:p>
        </w:tc>
      </w:tr>
      <w:tr w:rsidR="00E21155" w:rsidRPr="00A726B4" w14:paraId="39E038F5" w14:textId="77777777" w:rsidTr="00E21155">
        <w:tc>
          <w:tcPr>
            <w:tcW w:w="0" w:type="auto"/>
            <w:tcMar>
              <w:top w:w="57" w:type="dxa"/>
              <w:left w:w="113" w:type="dxa"/>
              <w:bottom w:w="57" w:type="dxa"/>
              <w:right w:w="113" w:type="dxa"/>
            </w:tcMar>
            <w:hideMark/>
          </w:tcPr>
          <w:p w14:paraId="497371A4" w14:textId="77777777" w:rsidR="00E21155" w:rsidRPr="00A726B4" w:rsidRDefault="00E21155">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6CDB7339" w14:textId="77777777" w:rsidR="00E21155" w:rsidRPr="00A726B4" w:rsidRDefault="00E21155">
            <w:pPr>
              <w:rPr>
                <w:rFonts w:ascii="Times" w:hAnsi="Times"/>
              </w:rPr>
            </w:pPr>
            <w:r w:rsidRPr="00A726B4">
              <w:rPr>
                <w:rFonts w:ascii="Times" w:hAnsi="Times"/>
              </w:rPr>
              <w:t>0.88</w:t>
            </w:r>
          </w:p>
        </w:tc>
      </w:tr>
      <w:tr w:rsidR="00E21155" w:rsidRPr="00A726B4" w14:paraId="38E05D69" w14:textId="77777777" w:rsidTr="00E21155">
        <w:tc>
          <w:tcPr>
            <w:tcW w:w="0" w:type="auto"/>
            <w:tcMar>
              <w:top w:w="57" w:type="dxa"/>
              <w:left w:w="113" w:type="dxa"/>
              <w:bottom w:w="57" w:type="dxa"/>
              <w:right w:w="113" w:type="dxa"/>
            </w:tcMar>
            <w:hideMark/>
          </w:tcPr>
          <w:p w14:paraId="69F5F488" w14:textId="77777777" w:rsidR="00E21155" w:rsidRPr="00A726B4" w:rsidRDefault="00E21155">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1BB2E3F8" w14:textId="77777777" w:rsidR="00E21155" w:rsidRPr="00A726B4" w:rsidRDefault="00E21155">
            <w:pPr>
              <w:rPr>
                <w:rFonts w:ascii="Times" w:hAnsi="Times"/>
              </w:rPr>
            </w:pPr>
            <w:r w:rsidRPr="00A726B4">
              <w:rPr>
                <w:rFonts w:ascii="Times" w:hAnsi="Times"/>
              </w:rPr>
              <w:t>19</w:t>
            </w:r>
          </w:p>
        </w:tc>
      </w:tr>
      <w:tr w:rsidR="00E21155" w:rsidRPr="00A726B4" w14:paraId="4623EA61" w14:textId="77777777" w:rsidTr="00E21155">
        <w:tc>
          <w:tcPr>
            <w:tcW w:w="0" w:type="auto"/>
            <w:tcMar>
              <w:top w:w="57" w:type="dxa"/>
              <w:left w:w="113" w:type="dxa"/>
              <w:bottom w:w="57" w:type="dxa"/>
              <w:right w:w="113" w:type="dxa"/>
            </w:tcMar>
            <w:hideMark/>
          </w:tcPr>
          <w:p w14:paraId="126C6774" w14:textId="77777777" w:rsidR="00E21155" w:rsidRPr="00A726B4" w:rsidRDefault="00E21155">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63C98C9A" w14:textId="77777777" w:rsidR="00E21155" w:rsidRPr="00A726B4" w:rsidRDefault="00E21155">
            <w:pPr>
              <w:rPr>
                <w:rFonts w:ascii="Times" w:hAnsi="Times"/>
              </w:rPr>
            </w:pPr>
            <w:r w:rsidRPr="00A726B4">
              <w:rPr>
                <w:rFonts w:ascii="Times" w:hAnsi="Times"/>
              </w:rPr>
              <w:t>69</w:t>
            </w:r>
          </w:p>
        </w:tc>
      </w:tr>
      <w:tr w:rsidR="00E21155" w:rsidRPr="00A726B4" w14:paraId="01DC7CBC" w14:textId="77777777" w:rsidTr="00E21155">
        <w:tc>
          <w:tcPr>
            <w:tcW w:w="0" w:type="auto"/>
            <w:tcBorders>
              <w:top w:val="single" w:sz="6" w:space="0" w:color="auto"/>
            </w:tcBorders>
            <w:tcMar>
              <w:top w:w="57" w:type="dxa"/>
              <w:left w:w="113" w:type="dxa"/>
              <w:bottom w:w="57" w:type="dxa"/>
              <w:right w:w="113" w:type="dxa"/>
            </w:tcMar>
            <w:hideMark/>
          </w:tcPr>
          <w:p w14:paraId="6AE35D6F" w14:textId="77777777" w:rsidR="00E21155" w:rsidRPr="00A726B4" w:rsidRDefault="00E21155">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2F844F21" w14:textId="77777777" w:rsidR="00E21155" w:rsidRPr="00A726B4" w:rsidRDefault="00E21155">
            <w:pPr>
              <w:rPr>
                <w:rFonts w:ascii="Times" w:hAnsi="Times"/>
              </w:rPr>
            </w:pPr>
            <w:r w:rsidRPr="00A726B4">
              <w:rPr>
                <w:rFonts w:ascii="Times" w:hAnsi="Times"/>
              </w:rPr>
              <w:t>2129</w:t>
            </w:r>
          </w:p>
        </w:tc>
      </w:tr>
      <w:tr w:rsidR="00E21155" w:rsidRPr="00A726B4" w14:paraId="3EF4A710" w14:textId="77777777" w:rsidTr="00E21155">
        <w:tc>
          <w:tcPr>
            <w:tcW w:w="0" w:type="auto"/>
            <w:tcMar>
              <w:top w:w="57" w:type="dxa"/>
              <w:left w:w="113" w:type="dxa"/>
              <w:bottom w:w="57" w:type="dxa"/>
              <w:right w:w="113" w:type="dxa"/>
            </w:tcMar>
            <w:hideMark/>
          </w:tcPr>
          <w:p w14:paraId="02A9E050" w14:textId="77777777" w:rsidR="00E21155" w:rsidRPr="00A726B4" w:rsidRDefault="00E21155">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4A0F1064" w14:textId="77777777" w:rsidR="00E21155" w:rsidRPr="00A726B4" w:rsidRDefault="00E21155">
            <w:pPr>
              <w:rPr>
                <w:rFonts w:ascii="Times" w:hAnsi="Times"/>
              </w:rPr>
            </w:pPr>
            <w:r w:rsidRPr="00A726B4">
              <w:rPr>
                <w:rFonts w:ascii="Times" w:hAnsi="Times"/>
              </w:rPr>
              <w:t>0.003 / 0.877</w:t>
            </w:r>
          </w:p>
        </w:tc>
      </w:tr>
    </w:tbl>
    <w:p w14:paraId="644162F4" w14:textId="4AB9E1BC" w:rsidR="00E21155" w:rsidRPr="00A726B4" w:rsidRDefault="00E21155">
      <w:pPr>
        <w:rPr>
          <w:rFonts w:ascii="Garamond" w:hAnsi="Garamond"/>
        </w:rPr>
      </w:pPr>
    </w:p>
    <w:p w14:paraId="5815C9BA" w14:textId="3E903A94" w:rsidR="00E21155" w:rsidRPr="00A726B4" w:rsidRDefault="00E21155">
      <w:pPr>
        <w:rPr>
          <w:rFonts w:ascii="Garamond" w:hAnsi="Garamond"/>
        </w:rPr>
      </w:pPr>
      <w:r w:rsidRPr="00A726B4">
        <w:rPr>
          <w:rFonts w:ascii="Garamond" w:hAnsi="Garamond"/>
        </w:rPr>
        <w:t>Table S</w:t>
      </w:r>
      <w:r w:rsidR="00860C8E" w:rsidRPr="00A726B4">
        <w:rPr>
          <w:rFonts w:ascii="Garamond" w:hAnsi="Garamond"/>
        </w:rPr>
        <w:t>7</w:t>
      </w:r>
      <w:r w:rsidRPr="00A726B4">
        <w:rPr>
          <w:rFonts w:ascii="Garamond" w:hAnsi="Garamond"/>
        </w:rPr>
        <w:t>: LMM output modeling the relationship between baseline corticosterone and methylation in CRH</w:t>
      </w:r>
      <w:r w:rsidR="00FB64A9" w:rsidRPr="00A726B4">
        <w:rPr>
          <w:rFonts w:ascii="Garamond" w:hAnsi="Garamond"/>
        </w:rPr>
        <w:t>.</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903"/>
      </w:tblGrid>
      <w:tr w:rsidR="00FB64A9" w:rsidRPr="00A726B4" w14:paraId="408D43D5" w14:textId="77777777" w:rsidTr="00FB64A9">
        <w:tc>
          <w:tcPr>
            <w:tcW w:w="0" w:type="auto"/>
            <w:tcBorders>
              <w:top w:val="double" w:sz="6" w:space="0" w:color="auto"/>
            </w:tcBorders>
            <w:tcMar>
              <w:top w:w="113" w:type="dxa"/>
              <w:left w:w="113" w:type="dxa"/>
              <w:bottom w:w="113" w:type="dxa"/>
              <w:right w:w="113" w:type="dxa"/>
            </w:tcMar>
            <w:vAlign w:val="center"/>
            <w:hideMark/>
          </w:tcPr>
          <w:p w14:paraId="78DA481C" w14:textId="77777777" w:rsidR="00FB64A9" w:rsidRPr="00A726B4" w:rsidRDefault="00FB64A9">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690D5BF2" w14:textId="77777777" w:rsidR="00FB64A9" w:rsidRPr="00A726B4" w:rsidRDefault="00FB64A9">
            <w:pPr>
              <w:jc w:val="center"/>
              <w:rPr>
                <w:rFonts w:ascii="Times" w:hAnsi="Times"/>
                <w:b/>
                <w:bCs/>
              </w:rPr>
            </w:pPr>
            <w:r w:rsidRPr="00A726B4">
              <w:rPr>
                <w:rFonts w:ascii="Times" w:hAnsi="Times"/>
                <w:b/>
                <w:bCs/>
              </w:rPr>
              <w:t>CRH</w:t>
            </w:r>
          </w:p>
        </w:tc>
      </w:tr>
      <w:tr w:rsidR="00FB64A9" w:rsidRPr="00A726B4" w14:paraId="54229EDD" w14:textId="77777777" w:rsidTr="00FB64A9">
        <w:tc>
          <w:tcPr>
            <w:tcW w:w="0" w:type="auto"/>
            <w:tcBorders>
              <w:bottom w:val="single" w:sz="6" w:space="0" w:color="auto"/>
            </w:tcBorders>
            <w:vAlign w:val="center"/>
            <w:hideMark/>
          </w:tcPr>
          <w:p w14:paraId="067011F5" w14:textId="77777777" w:rsidR="00FB64A9" w:rsidRPr="00A726B4" w:rsidRDefault="00FB64A9">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146D93BC" w14:textId="77777777" w:rsidR="00FB64A9" w:rsidRPr="00A726B4" w:rsidRDefault="00FB64A9">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4AC961D2" w14:textId="77777777" w:rsidR="00FB64A9" w:rsidRPr="00A726B4" w:rsidRDefault="00FB64A9">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2ABA9CEB" w14:textId="77777777" w:rsidR="00FB64A9" w:rsidRPr="00A726B4" w:rsidRDefault="00FB64A9">
            <w:pPr>
              <w:jc w:val="center"/>
              <w:rPr>
                <w:rFonts w:ascii="Times" w:hAnsi="Times"/>
                <w:i/>
                <w:iCs/>
              </w:rPr>
            </w:pPr>
            <w:r w:rsidRPr="00A726B4">
              <w:rPr>
                <w:rFonts w:ascii="Times" w:hAnsi="Times"/>
                <w:i/>
                <w:iCs/>
              </w:rPr>
              <w:t>p</w:t>
            </w:r>
          </w:p>
        </w:tc>
      </w:tr>
      <w:tr w:rsidR="00FB64A9" w:rsidRPr="00A726B4" w14:paraId="0B64EEE4" w14:textId="77777777" w:rsidTr="00FB64A9">
        <w:tc>
          <w:tcPr>
            <w:tcW w:w="0" w:type="auto"/>
            <w:tcMar>
              <w:top w:w="113" w:type="dxa"/>
              <w:left w:w="113" w:type="dxa"/>
              <w:bottom w:w="113" w:type="dxa"/>
              <w:right w:w="113" w:type="dxa"/>
            </w:tcMar>
            <w:hideMark/>
          </w:tcPr>
          <w:p w14:paraId="4F3566AA" w14:textId="77777777" w:rsidR="00FB64A9" w:rsidRPr="00A726B4" w:rsidRDefault="00FB64A9">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4EB0748E" w14:textId="77777777" w:rsidR="00FB64A9" w:rsidRPr="00A726B4" w:rsidRDefault="00FB64A9">
            <w:pPr>
              <w:jc w:val="center"/>
              <w:rPr>
                <w:rFonts w:ascii="Times" w:hAnsi="Times"/>
              </w:rPr>
            </w:pPr>
            <w:r w:rsidRPr="00A726B4">
              <w:rPr>
                <w:rFonts w:ascii="Times" w:hAnsi="Times"/>
              </w:rPr>
              <w:t>-1.52</w:t>
            </w:r>
          </w:p>
        </w:tc>
        <w:tc>
          <w:tcPr>
            <w:tcW w:w="0" w:type="auto"/>
            <w:tcMar>
              <w:top w:w="113" w:type="dxa"/>
              <w:left w:w="113" w:type="dxa"/>
              <w:bottom w:w="113" w:type="dxa"/>
              <w:right w:w="113" w:type="dxa"/>
            </w:tcMar>
            <w:hideMark/>
          </w:tcPr>
          <w:p w14:paraId="62743B88" w14:textId="77777777" w:rsidR="00FB64A9" w:rsidRPr="00A726B4" w:rsidRDefault="00FB64A9">
            <w:pPr>
              <w:jc w:val="center"/>
              <w:rPr>
                <w:rFonts w:ascii="Times" w:hAnsi="Times"/>
              </w:rPr>
            </w:pPr>
            <w:r w:rsidRPr="00A726B4">
              <w:rPr>
                <w:rFonts w:ascii="Times" w:hAnsi="Times"/>
              </w:rPr>
              <w:t>-1.81 – -1.22</w:t>
            </w:r>
          </w:p>
        </w:tc>
        <w:tc>
          <w:tcPr>
            <w:tcW w:w="0" w:type="auto"/>
            <w:tcMar>
              <w:top w:w="113" w:type="dxa"/>
              <w:left w:w="113" w:type="dxa"/>
              <w:bottom w:w="113" w:type="dxa"/>
              <w:right w:w="113" w:type="dxa"/>
            </w:tcMar>
            <w:hideMark/>
          </w:tcPr>
          <w:p w14:paraId="201CC958" w14:textId="77777777" w:rsidR="00FB64A9" w:rsidRPr="00A726B4" w:rsidRDefault="00FB64A9">
            <w:pPr>
              <w:jc w:val="center"/>
              <w:rPr>
                <w:rFonts w:ascii="Times" w:hAnsi="Times"/>
              </w:rPr>
            </w:pPr>
            <w:r w:rsidRPr="00A726B4">
              <w:rPr>
                <w:rStyle w:val="Strong"/>
                <w:rFonts w:ascii="Times" w:hAnsi="Times"/>
              </w:rPr>
              <w:t>&lt;0.001</w:t>
            </w:r>
          </w:p>
        </w:tc>
      </w:tr>
      <w:tr w:rsidR="00937AF8" w:rsidRPr="00A726B4" w14:paraId="46571850" w14:textId="77777777" w:rsidTr="00FB64A9">
        <w:tc>
          <w:tcPr>
            <w:tcW w:w="0" w:type="auto"/>
            <w:tcMar>
              <w:top w:w="113" w:type="dxa"/>
              <w:left w:w="113" w:type="dxa"/>
              <w:bottom w:w="113" w:type="dxa"/>
              <w:right w:w="113" w:type="dxa"/>
            </w:tcMar>
            <w:hideMark/>
          </w:tcPr>
          <w:p w14:paraId="3A2D63F7" w14:textId="12A5F5E2" w:rsidR="00937AF8" w:rsidRPr="00A726B4" w:rsidRDefault="00937AF8" w:rsidP="00937AF8">
            <w:pPr>
              <w:rPr>
                <w:rFonts w:ascii="Times" w:hAnsi="Times"/>
              </w:rPr>
            </w:pPr>
            <w:r w:rsidRPr="00A726B4">
              <w:rPr>
                <w:rFonts w:ascii="Times" w:hAnsi="Times"/>
              </w:rPr>
              <w:t>Baseline cort</w:t>
            </w:r>
          </w:p>
        </w:tc>
        <w:tc>
          <w:tcPr>
            <w:tcW w:w="0" w:type="auto"/>
            <w:tcMar>
              <w:top w:w="113" w:type="dxa"/>
              <w:left w:w="113" w:type="dxa"/>
              <w:bottom w:w="113" w:type="dxa"/>
              <w:right w:w="113" w:type="dxa"/>
            </w:tcMar>
            <w:hideMark/>
          </w:tcPr>
          <w:p w14:paraId="7A60CAFA" w14:textId="77777777" w:rsidR="00937AF8" w:rsidRPr="00A726B4" w:rsidRDefault="00937AF8" w:rsidP="00937AF8">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6E57C743" w14:textId="77777777" w:rsidR="00937AF8" w:rsidRPr="00A726B4" w:rsidRDefault="00937AF8" w:rsidP="00937AF8">
            <w:pPr>
              <w:jc w:val="center"/>
              <w:rPr>
                <w:rFonts w:ascii="Times" w:hAnsi="Times"/>
              </w:rPr>
            </w:pPr>
            <w:r w:rsidRPr="00A726B4">
              <w:rPr>
                <w:rFonts w:ascii="Times" w:hAnsi="Times"/>
              </w:rPr>
              <w:t>-0.00 – 0.00</w:t>
            </w:r>
          </w:p>
        </w:tc>
        <w:tc>
          <w:tcPr>
            <w:tcW w:w="0" w:type="auto"/>
            <w:tcMar>
              <w:top w:w="113" w:type="dxa"/>
              <w:left w:w="113" w:type="dxa"/>
              <w:bottom w:w="113" w:type="dxa"/>
              <w:right w:w="113" w:type="dxa"/>
            </w:tcMar>
            <w:hideMark/>
          </w:tcPr>
          <w:p w14:paraId="38844BA7" w14:textId="77777777" w:rsidR="00937AF8" w:rsidRPr="00A726B4" w:rsidRDefault="00937AF8" w:rsidP="00937AF8">
            <w:pPr>
              <w:jc w:val="center"/>
              <w:rPr>
                <w:rFonts w:ascii="Times" w:hAnsi="Times"/>
              </w:rPr>
            </w:pPr>
            <w:r w:rsidRPr="00A726B4">
              <w:rPr>
                <w:rFonts w:ascii="Times" w:hAnsi="Times"/>
              </w:rPr>
              <w:t>0.967</w:t>
            </w:r>
          </w:p>
        </w:tc>
      </w:tr>
      <w:tr w:rsidR="00937AF8" w:rsidRPr="00A726B4" w14:paraId="14158E72" w14:textId="77777777" w:rsidTr="00FB64A9">
        <w:tc>
          <w:tcPr>
            <w:tcW w:w="0" w:type="auto"/>
            <w:gridSpan w:val="4"/>
            <w:tcMar>
              <w:top w:w="192" w:type="dxa"/>
              <w:left w:w="15" w:type="dxa"/>
              <w:bottom w:w="15" w:type="dxa"/>
              <w:right w:w="15" w:type="dxa"/>
            </w:tcMar>
            <w:vAlign w:val="center"/>
            <w:hideMark/>
          </w:tcPr>
          <w:p w14:paraId="164C9C51" w14:textId="77777777" w:rsidR="00937AF8" w:rsidRPr="00A726B4" w:rsidRDefault="00937AF8" w:rsidP="00937AF8">
            <w:pPr>
              <w:rPr>
                <w:rFonts w:ascii="Times" w:hAnsi="Times"/>
                <w:b/>
                <w:bCs/>
              </w:rPr>
            </w:pPr>
            <w:r w:rsidRPr="00A726B4">
              <w:rPr>
                <w:rFonts w:ascii="Times" w:hAnsi="Times"/>
                <w:b/>
                <w:bCs/>
              </w:rPr>
              <w:t>Random Effects</w:t>
            </w:r>
          </w:p>
        </w:tc>
      </w:tr>
      <w:tr w:rsidR="00937AF8" w:rsidRPr="00A726B4" w14:paraId="3D2A8157" w14:textId="77777777" w:rsidTr="00FB64A9">
        <w:tc>
          <w:tcPr>
            <w:tcW w:w="0" w:type="auto"/>
            <w:tcMar>
              <w:top w:w="57" w:type="dxa"/>
              <w:left w:w="113" w:type="dxa"/>
              <w:bottom w:w="57" w:type="dxa"/>
              <w:right w:w="113" w:type="dxa"/>
            </w:tcMar>
            <w:hideMark/>
          </w:tcPr>
          <w:p w14:paraId="1A0655AD" w14:textId="77777777" w:rsidR="00937AF8" w:rsidRPr="00A726B4" w:rsidRDefault="00937AF8" w:rsidP="00937AF8">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00119269" w14:textId="77777777" w:rsidR="00937AF8" w:rsidRPr="00A726B4" w:rsidRDefault="00937AF8" w:rsidP="00937AF8">
            <w:pPr>
              <w:rPr>
                <w:rFonts w:ascii="Times" w:hAnsi="Times"/>
              </w:rPr>
            </w:pPr>
            <w:r w:rsidRPr="00A726B4">
              <w:rPr>
                <w:rFonts w:ascii="Times" w:hAnsi="Times"/>
              </w:rPr>
              <w:t>0.04</w:t>
            </w:r>
          </w:p>
        </w:tc>
      </w:tr>
      <w:tr w:rsidR="00937AF8" w:rsidRPr="00A726B4" w14:paraId="3ED2410E" w14:textId="77777777" w:rsidTr="00FB64A9">
        <w:tc>
          <w:tcPr>
            <w:tcW w:w="0" w:type="auto"/>
            <w:tcMar>
              <w:top w:w="57" w:type="dxa"/>
              <w:left w:w="113" w:type="dxa"/>
              <w:bottom w:w="57" w:type="dxa"/>
              <w:right w:w="113" w:type="dxa"/>
            </w:tcMar>
            <w:hideMark/>
          </w:tcPr>
          <w:p w14:paraId="22B0AD1E" w14:textId="77777777" w:rsidR="00937AF8" w:rsidRPr="00A726B4" w:rsidRDefault="00937AF8" w:rsidP="00937AF8">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6EEE1616" w14:textId="77777777" w:rsidR="00937AF8" w:rsidRPr="00A726B4" w:rsidRDefault="00937AF8" w:rsidP="00937AF8">
            <w:pPr>
              <w:rPr>
                <w:rFonts w:ascii="Times" w:hAnsi="Times"/>
              </w:rPr>
            </w:pPr>
            <w:r w:rsidRPr="00A726B4">
              <w:rPr>
                <w:rFonts w:ascii="Times" w:hAnsi="Times"/>
              </w:rPr>
              <w:t>0.05</w:t>
            </w:r>
          </w:p>
        </w:tc>
      </w:tr>
      <w:tr w:rsidR="00937AF8" w:rsidRPr="00A726B4" w14:paraId="355DEFBB" w14:textId="77777777" w:rsidTr="00FB64A9">
        <w:tc>
          <w:tcPr>
            <w:tcW w:w="0" w:type="auto"/>
            <w:tcMar>
              <w:top w:w="57" w:type="dxa"/>
              <w:left w:w="113" w:type="dxa"/>
              <w:bottom w:w="57" w:type="dxa"/>
              <w:right w:w="113" w:type="dxa"/>
            </w:tcMar>
            <w:hideMark/>
          </w:tcPr>
          <w:p w14:paraId="231681B1" w14:textId="77777777" w:rsidR="00937AF8" w:rsidRPr="00A726B4" w:rsidRDefault="00937AF8" w:rsidP="00937AF8">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317A2158" w14:textId="77777777" w:rsidR="00937AF8" w:rsidRPr="00A726B4" w:rsidRDefault="00937AF8" w:rsidP="00937AF8">
            <w:pPr>
              <w:rPr>
                <w:rFonts w:ascii="Times" w:hAnsi="Times"/>
              </w:rPr>
            </w:pPr>
            <w:r w:rsidRPr="00A726B4">
              <w:rPr>
                <w:rFonts w:ascii="Times" w:hAnsi="Times"/>
              </w:rPr>
              <w:t>0.26</w:t>
            </w:r>
          </w:p>
        </w:tc>
      </w:tr>
      <w:tr w:rsidR="00937AF8" w:rsidRPr="00A726B4" w14:paraId="2F219744" w14:textId="77777777" w:rsidTr="00FB64A9">
        <w:tc>
          <w:tcPr>
            <w:tcW w:w="0" w:type="auto"/>
            <w:tcMar>
              <w:top w:w="57" w:type="dxa"/>
              <w:left w:w="113" w:type="dxa"/>
              <w:bottom w:w="57" w:type="dxa"/>
              <w:right w:w="113" w:type="dxa"/>
            </w:tcMar>
            <w:hideMark/>
          </w:tcPr>
          <w:p w14:paraId="6FC2ACB3" w14:textId="77777777" w:rsidR="00937AF8" w:rsidRPr="00A726B4" w:rsidRDefault="00937AF8" w:rsidP="00937AF8">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1A685214" w14:textId="77777777" w:rsidR="00937AF8" w:rsidRPr="00A726B4" w:rsidRDefault="00937AF8" w:rsidP="00937AF8">
            <w:pPr>
              <w:rPr>
                <w:rFonts w:ascii="Times" w:hAnsi="Times"/>
              </w:rPr>
            </w:pPr>
            <w:r w:rsidRPr="00A726B4">
              <w:rPr>
                <w:rFonts w:ascii="Times" w:hAnsi="Times"/>
              </w:rPr>
              <w:t>0.88</w:t>
            </w:r>
          </w:p>
        </w:tc>
      </w:tr>
      <w:tr w:rsidR="00937AF8" w:rsidRPr="00A726B4" w14:paraId="336A0317" w14:textId="77777777" w:rsidTr="00FB64A9">
        <w:tc>
          <w:tcPr>
            <w:tcW w:w="0" w:type="auto"/>
            <w:tcMar>
              <w:top w:w="57" w:type="dxa"/>
              <w:left w:w="113" w:type="dxa"/>
              <w:bottom w:w="57" w:type="dxa"/>
              <w:right w:w="113" w:type="dxa"/>
            </w:tcMar>
            <w:hideMark/>
          </w:tcPr>
          <w:p w14:paraId="36B4E8EA" w14:textId="77777777" w:rsidR="00937AF8" w:rsidRPr="00A726B4" w:rsidRDefault="00937AF8" w:rsidP="00937AF8">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55583159" w14:textId="77777777" w:rsidR="00937AF8" w:rsidRPr="00A726B4" w:rsidRDefault="00937AF8" w:rsidP="00937AF8">
            <w:pPr>
              <w:rPr>
                <w:rFonts w:ascii="Times" w:hAnsi="Times"/>
              </w:rPr>
            </w:pPr>
            <w:r w:rsidRPr="00A726B4">
              <w:rPr>
                <w:rFonts w:ascii="Times" w:hAnsi="Times"/>
              </w:rPr>
              <w:t>12</w:t>
            </w:r>
          </w:p>
        </w:tc>
      </w:tr>
      <w:tr w:rsidR="00937AF8" w:rsidRPr="00A726B4" w14:paraId="64DA4D7A" w14:textId="77777777" w:rsidTr="00FB64A9">
        <w:tc>
          <w:tcPr>
            <w:tcW w:w="0" w:type="auto"/>
            <w:tcMar>
              <w:top w:w="57" w:type="dxa"/>
              <w:left w:w="113" w:type="dxa"/>
              <w:bottom w:w="57" w:type="dxa"/>
              <w:right w:w="113" w:type="dxa"/>
            </w:tcMar>
            <w:hideMark/>
          </w:tcPr>
          <w:p w14:paraId="05056872" w14:textId="77777777" w:rsidR="00937AF8" w:rsidRPr="00A726B4" w:rsidRDefault="00937AF8" w:rsidP="00937AF8">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3B847DC9" w14:textId="77777777" w:rsidR="00937AF8" w:rsidRPr="00A726B4" w:rsidRDefault="00937AF8" w:rsidP="00937AF8">
            <w:pPr>
              <w:rPr>
                <w:rFonts w:ascii="Times" w:hAnsi="Times"/>
              </w:rPr>
            </w:pPr>
            <w:r w:rsidRPr="00A726B4">
              <w:rPr>
                <w:rFonts w:ascii="Times" w:hAnsi="Times"/>
              </w:rPr>
              <w:t>69</w:t>
            </w:r>
          </w:p>
        </w:tc>
      </w:tr>
      <w:tr w:rsidR="00937AF8" w:rsidRPr="00A726B4" w14:paraId="6223CDBE" w14:textId="77777777" w:rsidTr="00FB64A9">
        <w:tc>
          <w:tcPr>
            <w:tcW w:w="0" w:type="auto"/>
            <w:tcBorders>
              <w:top w:val="single" w:sz="6" w:space="0" w:color="auto"/>
            </w:tcBorders>
            <w:tcMar>
              <w:top w:w="57" w:type="dxa"/>
              <w:left w:w="113" w:type="dxa"/>
              <w:bottom w:w="57" w:type="dxa"/>
              <w:right w:w="113" w:type="dxa"/>
            </w:tcMar>
            <w:hideMark/>
          </w:tcPr>
          <w:p w14:paraId="25DB29C6" w14:textId="77777777" w:rsidR="00937AF8" w:rsidRPr="00A726B4" w:rsidRDefault="00937AF8" w:rsidP="00937AF8">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63DE4C59" w14:textId="77777777" w:rsidR="00937AF8" w:rsidRPr="00A726B4" w:rsidRDefault="00937AF8" w:rsidP="00937AF8">
            <w:pPr>
              <w:rPr>
                <w:rFonts w:ascii="Times" w:hAnsi="Times"/>
              </w:rPr>
            </w:pPr>
            <w:r w:rsidRPr="00A726B4">
              <w:rPr>
                <w:rFonts w:ascii="Times" w:hAnsi="Times"/>
              </w:rPr>
              <w:t>1412</w:t>
            </w:r>
          </w:p>
        </w:tc>
      </w:tr>
      <w:tr w:rsidR="00937AF8" w:rsidRPr="00A726B4" w14:paraId="55E92CB7" w14:textId="77777777" w:rsidTr="00FB64A9">
        <w:tc>
          <w:tcPr>
            <w:tcW w:w="0" w:type="auto"/>
            <w:tcMar>
              <w:top w:w="57" w:type="dxa"/>
              <w:left w:w="113" w:type="dxa"/>
              <w:bottom w:w="57" w:type="dxa"/>
              <w:right w:w="113" w:type="dxa"/>
            </w:tcMar>
            <w:hideMark/>
          </w:tcPr>
          <w:p w14:paraId="1298E2F2" w14:textId="77777777" w:rsidR="00937AF8" w:rsidRPr="00A726B4" w:rsidRDefault="00937AF8" w:rsidP="00937AF8">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0E470721" w14:textId="77777777" w:rsidR="00937AF8" w:rsidRPr="00A726B4" w:rsidRDefault="00937AF8" w:rsidP="00937AF8">
            <w:pPr>
              <w:rPr>
                <w:rFonts w:ascii="Times" w:hAnsi="Times"/>
              </w:rPr>
            </w:pPr>
            <w:r w:rsidRPr="00A726B4">
              <w:rPr>
                <w:rFonts w:ascii="Times" w:hAnsi="Times"/>
              </w:rPr>
              <w:t>0.000 / 0.882</w:t>
            </w:r>
          </w:p>
        </w:tc>
      </w:tr>
    </w:tbl>
    <w:p w14:paraId="3D1CA239" w14:textId="12C57BDD" w:rsidR="00FB64A9" w:rsidRPr="00A726B4" w:rsidRDefault="00FB64A9">
      <w:pPr>
        <w:rPr>
          <w:rFonts w:ascii="Garamond" w:hAnsi="Garamond"/>
        </w:rPr>
      </w:pPr>
    </w:p>
    <w:p w14:paraId="3D2D9046" w14:textId="77777777" w:rsidR="00FB64A9" w:rsidRPr="00A726B4" w:rsidRDefault="00FB64A9">
      <w:pPr>
        <w:rPr>
          <w:rFonts w:ascii="Garamond" w:hAnsi="Garamond"/>
        </w:rPr>
      </w:pPr>
      <w:r w:rsidRPr="00A726B4">
        <w:rPr>
          <w:rFonts w:ascii="Garamond" w:hAnsi="Garamond"/>
        </w:rPr>
        <w:br w:type="page"/>
      </w:r>
    </w:p>
    <w:p w14:paraId="64BBC6C6" w14:textId="08D7ADEB" w:rsidR="00FB64A9" w:rsidRPr="00A726B4" w:rsidRDefault="00FB64A9">
      <w:pPr>
        <w:rPr>
          <w:rFonts w:ascii="Garamond" w:hAnsi="Garamond"/>
        </w:rPr>
      </w:pPr>
      <w:r w:rsidRPr="00A726B4">
        <w:rPr>
          <w:rFonts w:ascii="Garamond" w:hAnsi="Garamond"/>
        </w:rPr>
        <w:lastRenderedPageBreak/>
        <w:t>Table S</w:t>
      </w:r>
      <w:r w:rsidR="00860C8E" w:rsidRPr="00A726B4">
        <w:rPr>
          <w:rFonts w:ascii="Garamond" w:hAnsi="Garamond"/>
        </w:rPr>
        <w:t>8</w:t>
      </w:r>
      <w:r w:rsidRPr="00A726B4">
        <w:rPr>
          <w:rFonts w:ascii="Garamond" w:hAnsi="Garamond"/>
        </w:rPr>
        <w:t>: LMM output modeling the relationship between baseline corticosterone and methylation in FKBP5.</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386"/>
        <w:gridCol w:w="766"/>
      </w:tblGrid>
      <w:tr w:rsidR="00FB64A9" w:rsidRPr="00A726B4" w14:paraId="60E7EA21" w14:textId="77777777" w:rsidTr="00FB64A9">
        <w:tc>
          <w:tcPr>
            <w:tcW w:w="0" w:type="auto"/>
            <w:tcBorders>
              <w:top w:val="double" w:sz="6" w:space="0" w:color="auto"/>
            </w:tcBorders>
            <w:tcMar>
              <w:top w:w="113" w:type="dxa"/>
              <w:left w:w="113" w:type="dxa"/>
              <w:bottom w:w="113" w:type="dxa"/>
              <w:right w:w="113" w:type="dxa"/>
            </w:tcMar>
            <w:vAlign w:val="center"/>
            <w:hideMark/>
          </w:tcPr>
          <w:p w14:paraId="4F629D38" w14:textId="77777777" w:rsidR="00FB64A9" w:rsidRPr="00A726B4" w:rsidRDefault="00FB64A9">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5365858" w14:textId="77777777" w:rsidR="00FB64A9" w:rsidRPr="00A726B4" w:rsidRDefault="00FB64A9">
            <w:pPr>
              <w:jc w:val="center"/>
              <w:rPr>
                <w:rFonts w:ascii="Times" w:hAnsi="Times"/>
                <w:b/>
                <w:bCs/>
              </w:rPr>
            </w:pPr>
            <w:r w:rsidRPr="00A726B4">
              <w:rPr>
                <w:rFonts w:ascii="Times" w:hAnsi="Times"/>
                <w:b/>
                <w:bCs/>
              </w:rPr>
              <w:t>FKBP5</w:t>
            </w:r>
          </w:p>
        </w:tc>
      </w:tr>
      <w:tr w:rsidR="00FB64A9" w:rsidRPr="00A726B4" w14:paraId="60F10F34" w14:textId="77777777" w:rsidTr="00FB64A9">
        <w:tc>
          <w:tcPr>
            <w:tcW w:w="0" w:type="auto"/>
            <w:tcBorders>
              <w:bottom w:val="single" w:sz="6" w:space="0" w:color="auto"/>
            </w:tcBorders>
            <w:vAlign w:val="center"/>
            <w:hideMark/>
          </w:tcPr>
          <w:p w14:paraId="3C0DDCBD" w14:textId="77777777" w:rsidR="00FB64A9" w:rsidRPr="00A726B4" w:rsidRDefault="00FB64A9">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7ADA15F3" w14:textId="77777777" w:rsidR="00FB64A9" w:rsidRPr="00A726B4" w:rsidRDefault="00FB64A9">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1B88FC92" w14:textId="77777777" w:rsidR="00FB64A9" w:rsidRPr="00A726B4" w:rsidRDefault="00FB64A9">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714E3917" w14:textId="77777777" w:rsidR="00FB64A9" w:rsidRPr="00A726B4" w:rsidRDefault="00FB64A9">
            <w:pPr>
              <w:jc w:val="center"/>
              <w:rPr>
                <w:rFonts w:ascii="Times" w:hAnsi="Times"/>
                <w:i/>
                <w:iCs/>
              </w:rPr>
            </w:pPr>
            <w:r w:rsidRPr="00A726B4">
              <w:rPr>
                <w:rFonts w:ascii="Times" w:hAnsi="Times"/>
                <w:i/>
                <w:iCs/>
              </w:rPr>
              <w:t>p</w:t>
            </w:r>
          </w:p>
        </w:tc>
      </w:tr>
      <w:tr w:rsidR="00FB64A9" w:rsidRPr="00A726B4" w14:paraId="0B4B568A" w14:textId="77777777" w:rsidTr="00FB64A9">
        <w:tc>
          <w:tcPr>
            <w:tcW w:w="0" w:type="auto"/>
            <w:tcMar>
              <w:top w:w="113" w:type="dxa"/>
              <w:left w:w="113" w:type="dxa"/>
              <w:bottom w:w="113" w:type="dxa"/>
              <w:right w:w="113" w:type="dxa"/>
            </w:tcMar>
            <w:hideMark/>
          </w:tcPr>
          <w:p w14:paraId="1AE134CE" w14:textId="77777777" w:rsidR="00FB64A9" w:rsidRPr="00A726B4" w:rsidRDefault="00FB64A9">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4CB3806D" w14:textId="77777777" w:rsidR="00FB64A9" w:rsidRPr="00A726B4" w:rsidRDefault="00FB64A9">
            <w:pPr>
              <w:jc w:val="center"/>
              <w:rPr>
                <w:rFonts w:ascii="Times" w:hAnsi="Times"/>
              </w:rPr>
            </w:pPr>
            <w:r w:rsidRPr="00A726B4">
              <w:rPr>
                <w:rFonts w:ascii="Times" w:hAnsi="Times"/>
              </w:rPr>
              <w:t>0.46</w:t>
            </w:r>
          </w:p>
        </w:tc>
        <w:tc>
          <w:tcPr>
            <w:tcW w:w="0" w:type="auto"/>
            <w:tcMar>
              <w:top w:w="113" w:type="dxa"/>
              <w:left w:w="113" w:type="dxa"/>
              <w:bottom w:w="113" w:type="dxa"/>
              <w:right w:w="113" w:type="dxa"/>
            </w:tcMar>
            <w:hideMark/>
          </w:tcPr>
          <w:p w14:paraId="1D52BB47" w14:textId="77777777" w:rsidR="00FB64A9" w:rsidRPr="00A726B4" w:rsidRDefault="00FB64A9">
            <w:pPr>
              <w:jc w:val="center"/>
              <w:rPr>
                <w:rFonts w:ascii="Times" w:hAnsi="Times"/>
              </w:rPr>
            </w:pPr>
            <w:r w:rsidRPr="00A726B4">
              <w:rPr>
                <w:rFonts w:ascii="Times" w:hAnsi="Times"/>
              </w:rPr>
              <w:t>0.19 – 0.74</w:t>
            </w:r>
          </w:p>
        </w:tc>
        <w:tc>
          <w:tcPr>
            <w:tcW w:w="0" w:type="auto"/>
            <w:tcMar>
              <w:top w:w="113" w:type="dxa"/>
              <w:left w:w="113" w:type="dxa"/>
              <w:bottom w:w="113" w:type="dxa"/>
              <w:right w:w="113" w:type="dxa"/>
            </w:tcMar>
            <w:hideMark/>
          </w:tcPr>
          <w:p w14:paraId="09E758EE" w14:textId="77777777" w:rsidR="00FB64A9" w:rsidRPr="00A726B4" w:rsidRDefault="00FB64A9">
            <w:pPr>
              <w:jc w:val="center"/>
              <w:rPr>
                <w:rFonts w:ascii="Times" w:hAnsi="Times"/>
              </w:rPr>
            </w:pPr>
            <w:r w:rsidRPr="00A726B4">
              <w:rPr>
                <w:rStyle w:val="Strong"/>
                <w:rFonts w:ascii="Times" w:hAnsi="Times"/>
              </w:rPr>
              <w:t>0.001</w:t>
            </w:r>
          </w:p>
        </w:tc>
      </w:tr>
      <w:tr w:rsidR="00937AF8" w:rsidRPr="00A726B4" w14:paraId="4188DB72" w14:textId="77777777" w:rsidTr="00FB64A9">
        <w:tc>
          <w:tcPr>
            <w:tcW w:w="0" w:type="auto"/>
            <w:tcMar>
              <w:top w:w="113" w:type="dxa"/>
              <w:left w:w="113" w:type="dxa"/>
              <w:bottom w:w="113" w:type="dxa"/>
              <w:right w:w="113" w:type="dxa"/>
            </w:tcMar>
            <w:hideMark/>
          </w:tcPr>
          <w:p w14:paraId="6443A8D3" w14:textId="47E2A8B3" w:rsidR="00937AF8" w:rsidRPr="00A726B4" w:rsidRDefault="00937AF8" w:rsidP="00937AF8">
            <w:pPr>
              <w:rPr>
                <w:rFonts w:ascii="Times" w:hAnsi="Times"/>
              </w:rPr>
            </w:pPr>
            <w:r w:rsidRPr="00A726B4">
              <w:rPr>
                <w:rFonts w:ascii="Times" w:hAnsi="Times"/>
              </w:rPr>
              <w:t>Baseline cort</w:t>
            </w:r>
          </w:p>
        </w:tc>
        <w:tc>
          <w:tcPr>
            <w:tcW w:w="0" w:type="auto"/>
            <w:tcMar>
              <w:top w:w="113" w:type="dxa"/>
              <w:left w:w="113" w:type="dxa"/>
              <w:bottom w:w="113" w:type="dxa"/>
              <w:right w:w="113" w:type="dxa"/>
            </w:tcMar>
            <w:hideMark/>
          </w:tcPr>
          <w:p w14:paraId="12B08571" w14:textId="77777777" w:rsidR="00937AF8" w:rsidRPr="00A726B4" w:rsidRDefault="00937AF8" w:rsidP="00937AF8">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18FBEAEA" w14:textId="77777777" w:rsidR="00937AF8" w:rsidRPr="00A726B4" w:rsidRDefault="00937AF8" w:rsidP="00937AF8">
            <w:pPr>
              <w:jc w:val="center"/>
              <w:rPr>
                <w:rFonts w:ascii="Times" w:hAnsi="Times"/>
              </w:rPr>
            </w:pPr>
            <w:r w:rsidRPr="00A726B4">
              <w:rPr>
                <w:rFonts w:ascii="Times" w:hAnsi="Times"/>
              </w:rPr>
              <w:t>-0.00 – 0.01</w:t>
            </w:r>
          </w:p>
        </w:tc>
        <w:tc>
          <w:tcPr>
            <w:tcW w:w="0" w:type="auto"/>
            <w:tcMar>
              <w:top w:w="113" w:type="dxa"/>
              <w:left w:w="113" w:type="dxa"/>
              <w:bottom w:w="113" w:type="dxa"/>
              <w:right w:w="113" w:type="dxa"/>
            </w:tcMar>
            <w:hideMark/>
          </w:tcPr>
          <w:p w14:paraId="136FC297" w14:textId="77777777" w:rsidR="00937AF8" w:rsidRPr="00A726B4" w:rsidRDefault="00937AF8" w:rsidP="00937AF8">
            <w:pPr>
              <w:jc w:val="center"/>
              <w:rPr>
                <w:rFonts w:ascii="Times" w:hAnsi="Times"/>
              </w:rPr>
            </w:pPr>
            <w:r w:rsidRPr="00A726B4">
              <w:rPr>
                <w:rFonts w:ascii="Times" w:hAnsi="Times"/>
              </w:rPr>
              <w:t>0.251</w:t>
            </w:r>
          </w:p>
        </w:tc>
      </w:tr>
      <w:tr w:rsidR="00937AF8" w:rsidRPr="00A726B4" w14:paraId="4720B17A" w14:textId="77777777" w:rsidTr="00FB64A9">
        <w:tc>
          <w:tcPr>
            <w:tcW w:w="0" w:type="auto"/>
            <w:gridSpan w:val="4"/>
            <w:tcMar>
              <w:top w:w="192" w:type="dxa"/>
              <w:left w:w="15" w:type="dxa"/>
              <w:bottom w:w="15" w:type="dxa"/>
              <w:right w:w="15" w:type="dxa"/>
            </w:tcMar>
            <w:vAlign w:val="center"/>
            <w:hideMark/>
          </w:tcPr>
          <w:p w14:paraId="3A576DEB" w14:textId="77777777" w:rsidR="00937AF8" w:rsidRPr="00A726B4" w:rsidRDefault="00937AF8" w:rsidP="00937AF8">
            <w:pPr>
              <w:rPr>
                <w:rFonts w:ascii="Times" w:hAnsi="Times"/>
                <w:b/>
                <w:bCs/>
              </w:rPr>
            </w:pPr>
            <w:r w:rsidRPr="00A726B4">
              <w:rPr>
                <w:rFonts w:ascii="Times" w:hAnsi="Times"/>
                <w:b/>
                <w:bCs/>
              </w:rPr>
              <w:t>Random Effects</w:t>
            </w:r>
          </w:p>
        </w:tc>
      </w:tr>
      <w:tr w:rsidR="00937AF8" w:rsidRPr="00A726B4" w14:paraId="51372253" w14:textId="77777777" w:rsidTr="00FB64A9">
        <w:tc>
          <w:tcPr>
            <w:tcW w:w="0" w:type="auto"/>
            <w:tcMar>
              <w:top w:w="57" w:type="dxa"/>
              <w:left w:w="113" w:type="dxa"/>
              <w:bottom w:w="57" w:type="dxa"/>
              <w:right w:w="113" w:type="dxa"/>
            </w:tcMar>
            <w:hideMark/>
          </w:tcPr>
          <w:p w14:paraId="4C457EBE" w14:textId="77777777" w:rsidR="00937AF8" w:rsidRPr="00A726B4" w:rsidRDefault="00937AF8" w:rsidP="00937AF8">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211C2EAB" w14:textId="77777777" w:rsidR="00937AF8" w:rsidRPr="00A726B4" w:rsidRDefault="00937AF8" w:rsidP="00937AF8">
            <w:pPr>
              <w:rPr>
                <w:rFonts w:ascii="Times" w:hAnsi="Times"/>
              </w:rPr>
            </w:pPr>
            <w:r w:rsidRPr="00A726B4">
              <w:rPr>
                <w:rFonts w:ascii="Times" w:hAnsi="Times"/>
              </w:rPr>
              <w:t>0.13</w:t>
            </w:r>
          </w:p>
        </w:tc>
      </w:tr>
      <w:tr w:rsidR="00937AF8" w:rsidRPr="00A726B4" w14:paraId="413A5680" w14:textId="77777777" w:rsidTr="00FB64A9">
        <w:tc>
          <w:tcPr>
            <w:tcW w:w="0" w:type="auto"/>
            <w:tcMar>
              <w:top w:w="57" w:type="dxa"/>
              <w:left w:w="113" w:type="dxa"/>
              <w:bottom w:w="57" w:type="dxa"/>
              <w:right w:w="113" w:type="dxa"/>
            </w:tcMar>
            <w:hideMark/>
          </w:tcPr>
          <w:p w14:paraId="4B2C9993" w14:textId="77777777" w:rsidR="00937AF8" w:rsidRPr="00A726B4" w:rsidRDefault="00937AF8" w:rsidP="00937AF8">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090C8AED" w14:textId="77777777" w:rsidR="00937AF8" w:rsidRPr="00A726B4" w:rsidRDefault="00937AF8" w:rsidP="00937AF8">
            <w:pPr>
              <w:rPr>
                <w:rFonts w:ascii="Times" w:hAnsi="Times"/>
              </w:rPr>
            </w:pPr>
            <w:r w:rsidRPr="00A726B4">
              <w:rPr>
                <w:rFonts w:ascii="Times" w:hAnsi="Times"/>
              </w:rPr>
              <w:t>0.27</w:t>
            </w:r>
          </w:p>
        </w:tc>
      </w:tr>
      <w:tr w:rsidR="00937AF8" w:rsidRPr="00A726B4" w14:paraId="633BFB28" w14:textId="77777777" w:rsidTr="00FB64A9">
        <w:tc>
          <w:tcPr>
            <w:tcW w:w="0" w:type="auto"/>
            <w:tcMar>
              <w:top w:w="57" w:type="dxa"/>
              <w:left w:w="113" w:type="dxa"/>
              <w:bottom w:w="57" w:type="dxa"/>
              <w:right w:w="113" w:type="dxa"/>
            </w:tcMar>
            <w:hideMark/>
          </w:tcPr>
          <w:p w14:paraId="76155360" w14:textId="77777777" w:rsidR="00937AF8" w:rsidRPr="00A726B4" w:rsidRDefault="00937AF8" w:rsidP="00937AF8">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2B2C72C7" w14:textId="77777777" w:rsidR="00937AF8" w:rsidRPr="00A726B4" w:rsidRDefault="00937AF8" w:rsidP="00937AF8">
            <w:pPr>
              <w:rPr>
                <w:rFonts w:ascii="Times" w:hAnsi="Times"/>
              </w:rPr>
            </w:pPr>
            <w:r w:rsidRPr="00A726B4">
              <w:rPr>
                <w:rFonts w:ascii="Times" w:hAnsi="Times"/>
              </w:rPr>
              <w:t>0.17</w:t>
            </w:r>
          </w:p>
        </w:tc>
      </w:tr>
      <w:tr w:rsidR="00937AF8" w:rsidRPr="00A726B4" w14:paraId="6A597144" w14:textId="77777777" w:rsidTr="00FB64A9">
        <w:tc>
          <w:tcPr>
            <w:tcW w:w="0" w:type="auto"/>
            <w:tcMar>
              <w:top w:w="57" w:type="dxa"/>
              <w:left w:w="113" w:type="dxa"/>
              <w:bottom w:w="57" w:type="dxa"/>
              <w:right w:w="113" w:type="dxa"/>
            </w:tcMar>
            <w:hideMark/>
          </w:tcPr>
          <w:p w14:paraId="0F1F1696" w14:textId="77777777" w:rsidR="00937AF8" w:rsidRPr="00A726B4" w:rsidRDefault="00937AF8" w:rsidP="00937AF8">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36B21EEE" w14:textId="77777777" w:rsidR="00937AF8" w:rsidRPr="00A726B4" w:rsidRDefault="00937AF8" w:rsidP="00937AF8">
            <w:pPr>
              <w:rPr>
                <w:rFonts w:ascii="Times" w:hAnsi="Times"/>
              </w:rPr>
            </w:pPr>
            <w:r w:rsidRPr="00A726B4">
              <w:rPr>
                <w:rFonts w:ascii="Times" w:hAnsi="Times"/>
              </w:rPr>
              <w:t>0.78</w:t>
            </w:r>
          </w:p>
        </w:tc>
      </w:tr>
      <w:tr w:rsidR="00937AF8" w:rsidRPr="00A726B4" w14:paraId="312899F6" w14:textId="77777777" w:rsidTr="00FB64A9">
        <w:tc>
          <w:tcPr>
            <w:tcW w:w="0" w:type="auto"/>
            <w:tcMar>
              <w:top w:w="57" w:type="dxa"/>
              <w:left w:w="113" w:type="dxa"/>
              <w:bottom w:w="57" w:type="dxa"/>
              <w:right w:w="113" w:type="dxa"/>
            </w:tcMar>
            <w:hideMark/>
          </w:tcPr>
          <w:p w14:paraId="045B319F" w14:textId="77777777" w:rsidR="00937AF8" w:rsidRPr="00A726B4" w:rsidRDefault="00937AF8" w:rsidP="00937AF8">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398B542A" w14:textId="77777777" w:rsidR="00937AF8" w:rsidRPr="00A726B4" w:rsidRDefault="00937AF8" w:rsidP="00937AF8">
            <w:pPr>
              <w:rPr>
                <w:rFonts w:ascii="Times" w:hAnsi="Times"/>
              </w:rPr>
            </w:pPr>
            <w:r w:rsidRPr="00A726B4">
              <w:rPr>
                <w:rFonts w:ascii="Times" w:hAnsi="Times"/>
              </w:rPr>
              <w:t>11</w:t>
            </w:r>
          </w:p>
        </w:tc>
      </w:tr>
      <w:tr w:rsidR="00937AF8" w:rsidRPr="00A726B4" w14:paraId="0177C835" w14:textId="77777777" w:rsidTr="00FB64A9">
        <w:tc>
          <w:tcPr>
            <w:tcW w:w="0" w:type="auto"/>
            <w:tcMar>
              <w:top w:w="57" w:type="dxa"/>
              <w:left w:w="113" w:type="dxa"/>
              <w:bottom w:w="57" w:type="dxa"/>
              <w:right w:w="113" w:type="dxa"/>
            </w:tcMar>
            <w:hideMark/>
          </w:tcPr>
          <w:p w14:paraId="7DA74FE0" w14:textId="77777777" w:rsidR="00937AF8" w:rsidRPr="00A726B4" w:rsidRDefault="00937AF8" w:rsidP="00937AF8">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16B03897" w14:textId="77777777" w:rsidR="00937AF8" w:rsidRPr="00A726B4" w:rsidRDefault="00937AF8" w:rsidP="00937AF8">
            <w:pPr>
              <w:rPr>
                <w:rFonts w:ascii="Times" w:hAnsi="Times"/>
              </w:rPr>
            </w:pPr>
            <w:r w:rsidRPr="00A726B4">
              <w:rPr>
                <w:rFonts w:ascii="Times" w:hAnsi="Times"/>
              </w:rPr>
              <w:t>70</w:t>
            </w:r>
          </w:p>
        </w:tc>
      </w:tr>
      <w:tr w:rsidR="00937AF8" w:rsidRPr="00A726B4" w14:paraId="2D19984E" w14:textId="77777777" w:rsidTr="00FB64A9">
        <w:tc>
          <w:tcPr>
            <w:tcW w:w="0" w:type="auto"/>
            <w:tcBorders>
              <w:top w:val="single" w:sz="6" w:space="0" w:color="auto"/>
            </w:tcBorders>
            <w:tcMar>
              <w:top w:w="57" w:type="dxa"/>
              <w:left w:w="113" w:type="dxa"/>
              <w:bottom w:w="57" w:type="dxa"/>
              <w:right w:w="113" w:type="dxa"/>
            </w:tcMar>
            <w:hideMark/>
          </w:tcPr>
          <w:p w14:paraId="6B485A70" w14:textId="77777777" w:rsidR="00937AF8" w:rsidRPr="00A726B4" w:rsidRDefault="00937AF8" w:rsidP="00937AF8">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51C27BF0" w14:textId="77777777" w:rsidR="00937AF8" w:rsidRPr="00A726B4" w:rsidRDefault="00937AF8" w:rsidP="00937AF8">
            <w:pPr>
              <w:rPr>
                <w:rFonts w:ascii="Times" w:hAnsi="Times"/>
              </w:rPr>
            </w:pPr>
            <w:r w:rsidRPr="00A726B4">
              <w:rPr>
                <w:rFonts w:ascii="Times" w:hAnsi="Times"/>
              </w:rPr>
              <w:t>1283</w:t>
            </w:r>
          </w:p>
        </w:tc>
      </w:tr>
      <w:tr w:rsidR="00937AF8" w:rsidRPr="00A726B4" w14:paraId="2A0CB56F" w14:textId="77777777" w:rsidTr="00FB64A9">
        <w:tc>
          <w:tcPr>
            <w:tcW w:w="0" w:type="auto"/>
            <w:tcMar>
              <w:top w:w="57" w:type="dxa"/>
              <w:left w:w="113" w:type="dxa"/>
              <w:bottom w:w="57" w:type="dxa"/>
              <w:right w:w="113" w:type="dxa"/>
            </w:tcMar>
            <w:hideMark/>
          </w:tcPr>
          <w:p w14:paraId="49F4B450" w14:textId="77777777" w:rsidR="00937AF8" w:rsidRPr="00A726B4" w:rsidRDefault="00937AF8" w:rsidP="00937AF8">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4BB641F2" w14:textId="77777777" w:rsidR="00937AF8" w:rsidRPr="00A726B4" w:rsidRDefault="00937AF8" w:rsidP="00937AF8">
            <w:pPr>
              <w:rPr>
                <w:rFonts w:ascii="Times" w:hAnsi="Times"/>
              </w:rPr>
            </w:pPr>
            <w:r w:rsidRPr="00A726B4">
              <w:rPr>
                <w:rFonts w:ascii="Times" w:hAnsi="Times"/>
              </w:rPr>
              <w:t>0.001 / 0.775</w:t>
            </w:r>
          </w:p>
        </w:tc>
      </w:tr>
    </w:tbl>
    <w:p w14:paraId="68E00472" w14:textId="449938F8" w:rsidR="00FB64A9" w:rsidRPr="00A726B4" w:rsidRDefault="00FB64A9">
      <w:pPr>
        <w:rPr>
          <w:rFonts w:ascii="Garamond" w:hAnsi="Garamond"/>
        </w:rPr>
      </w:pPr>
    </w:p>
    <w:p w14:paraId="452B4D2C" w14:textId="293C6AFA" w:rsidR="00FB64A9" w:rsidRPr="00A726B4" w:rsidRDefault="00FB64A9">
      <w:pPr>
        <w:rPr>
          <w:rFonts w:ascii="Garamond" w:hAnsi="Garamond"/>
        </w:rPr>
      </w:pPr>
    </w:p>
    <w:p w14:paraId="0DE0B212" w14:textId="61FD5ADB" w:rsidR="00FB64A9" w:rsidRPr="00A726B4" w:rsidRDefault="00FB64A9">
      <w:pPr>
        <w:rPr>
          <w:rFonts w:ascii="Garamond" w:hAnsi="Garamond"/>
        </w:rPr>
      </w:pPr>
      <w:r w:rsidRPr="00A726B4">
        <w:rPr>
          <w:rFonts w:ascii="Garamond" w:hAnsi="Garamond"/>
        </w:rPr>
        <w:t>Table S</w:t>
      </w:r>
      <w:r w:rsidR="00860C8E" w:rsidRPr="00A726B4">
        <w:rPr>
          <w:rFonts w:ascii="Garamond" w:hAnsi="Garamond"/>
        </w:rPr>
        <w:t>9</w:t>
      </w:r>
      <w:r w:rsidRPr="00A726B4">
        <w:rPr>
          <w:rFonts w:ascii="Garamond" w:hAnsi="Garamond"/>
        </w:rPr>
        <w:t>: LMM output modeling the relationship between baseline corticosterone and methylation in GR.</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766"/>
      </w:tblGrid>
      <w:tr w:rsidR="00FB64A9" w:rsidRPr="00A726B4" w14:paraId="2B2BB3CD" w14:textId="77777777" w:rsidTr="00FB64A9">
        <w:tc>
          <w:tcPr>
            <w:tcW w:w="0" w:type="auto"/>
            <w:tcBorders>
              <w:top w:val="double" w:sz="6" w:space="0" w:color="auto"/>
            </w:tcBorders>
            <w:tcMar>
              <w:top w:w="113" w:type="dxa"/>
              <w:left w:w="113" w:type="dxa"/>
              <w:bottom w:w="113" w:type="dxa"/>
              <w:right w:w="113" w:type="dxa"/>
            </w:tcMar>
            <w:vAlign w:val="center"/>
            <w:hideMark/>
          </w:tcPr>
          <w:p w14:paraId="25264F83" w14:textId="77777777" w:rsidR="00FB64A9" w:rsidRPr="00A726B4" w:rsidRDefault="00FB64A9">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49C52510" w14:textId="77777777" w:rsidR="00FB64A9" w:rsidRPr="00A726B4" w:rsidRDefault="00FB64A9">
            <w:pPr>
              <w:jc w:val="center"/>
              <w:rPr>
                <w:rFonts w:ascii="Times" w:hAnsi="Times"/>
                <w:b/>
                <w:bCs/>
              </w:rPr>
            </w:pPr>
            <w:r w:rsidRPr="00A726B4">
              <w:rPr>
                <w:rFonts w:ascii="Times" w:hAnsi="Times"/>
                <w:b/>
                <w:bCs/>
              </w:rPr>
              <w:t>GR</w:t>
            </w:r>
          </w:p>
        </w:tc>
      </w:tr>
      <w:tr w:rsidR="00FB64A9" w:rsidRPr="00A726B4" w14:paraId="43D21DAE" w14:textId="77777777" w:rsidTr="00FB64A9">
        <w:tc>
          <w:tcPr>
            <w:tcW w:w="0" w:type="auto"/>
            <w:tcBorders>
              <w:bottom w:val="single" w:sz="6" w:space="0" w:color="auto"/>
            </w:tcBorders>
            <w:vAlign w:val="center"/>
            <w:hideMark/>
          </w:tcPr>
          <w:p w14:paraId="469D82E8" w14:textId="77777777" w:rsidR="00FB64A9" w:rsidRPr="00A726B4" w:rsidRDefault="00FB64A9">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23B3EA68" w14:textId="77777777" w:rsidR="00FB64A9" w:rsidRPr="00A726B4" w:rsidRDefault="00FB64A9">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48344F61" w14:textId="77777777" w:rsidR="00FB64A9" w:rsidRPr="00A726B4" w:rsidRDefault="00FB64A9">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19D60D8A" w14:textId="77777777" w:rsidR="00FB64A9" w:rsidRPr="00A726B4" w:rsidRDefault="00FB64A9">
            <w:pPr>
              <w:jc w:val="center"/>
              <w:rPr>
                <w:rFonts w:ascii="Times" w:hAnsi="Times"/>
                <w:i/>
                <w:iCs/>
              </w:rPr>
            </w:pPr>
            <w:r w:rsidRPr="00A726B4">
              <w:rPr>
                <w:rFonts w:ascii="Times" w:hAnsi="Times"/>
                <w:i/>
                <w:iCs/>
              </w:rPr>
              <w:t>p</w:t>
            </w:r>
          </w:p>
        </w:tc>
      </w:tr>
      <w:tr w:rsidR="00FB64A9" w:rsidRPr="00A726B4" w14:paraId="195EB260" w14:textId="77777777" w:rsidTr="00FB64A9">
        <w:tc>
          <w:tcPr>
            <w:tcW w:w="0" w:type="auto"/>
            <w:tcMar>
              <w:top w:w="113" w:type="dxa"/>
              <w:left w:w="113" w:type="dxa"/>
              <w:bottom w:w="113" w:type="dxa"/>
              <w:right w:w="113" w:type="dxa"/>
            </w:tcMar>
            <w:hideMark/>
          </w:tcPr>
          <w:p w14:paraId="6EC97F0A" w14:textId="77777777" w:rsidR="00FB64A9" w:rsidRPr="00A726B4" w:rsidRDefault="00FB64A9">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431B92E0" w14:textId="77777777" w:rsidR="00FB64A9" w:rsidRPr="00A726B4" w:rsidRDefault="00FB64A9">
            <w:pPr>
              <w:jc w:val="center"/>
              <w:rPr>
                <w:rFonts w:ascii="Times" w:hAnsi="Times"/>
              </w:rPr>
            </w:pPr>
            <w:r w:rsidRPr="00A726B4">
              <w:rPr>
                <w:rFonts w:ascii="Times" w:hAnsi="Times"/>
              </w:rPr>
              <w:t>-0.89</w:t>
            </w:r>
          </w:p>
        </w:tc>
        <w:tc>
          <w:tcPr>
            <w:tcW w:w="0" w:type="auto"/>
            <w:tcMar>
              <w:top w:w="113" w:type="dxa"/>
              <w:left w:w="113" w:type="dxa"/>
              <w:bottom w:w="113" w:type="dxa"/>
              <w:right w:w="113" w:type="dxa"/>
            </w:tcMar>
            <w:hideMark/>
          </w:tcPr>
          <w:p w14:paraId="13DE791D" w14:textId="77777777" w:rsidR="00FB64A9" w:rsidRPr="00A726B4" w:rsidRDefault="00FB64A9">
            <w:pPr>
              <w:jc w:val="center"/>
              <w:rPr>
                <w:rFonts w:ascii="Times" w:hAnsi="Times"/>
              </w:rPr>
            </w:pPr>
            <w:r w:rsidRPr="00A726B4">
              <w:rPr>
                <w:rFonts w:ascii="Times" w:hAnsi="Times"/>
              </w:rPr>
              <w:t>-1.49 – -0.28</w:t>
            </w:r>
          </w:p>
        </w:tc>
        <w:tc>
          <w:tcPr>
            <w:tcW w:w="0" w:type="auto"/>
            <w:tcMar>
              <w:top w:w="113" w:type="dxa"/>
              <w:left w:w="113" w:type="dxa"/>
              <w:bottom w:w="113" w:type="dxa"/>
              <w:right w:w="113" w:type="dxa"/>
            </w:tcMar>
            <w:hideMark/>
          </w:tcPr>
          <w:p w14:paraId="58D909ED" w14:textId="77777777" w:rsidR="00FB64A9" w:rsidRPr="00A726B4" w:rsidRDefault="00FB64A9">
            <w:pPr>
              <w:jc w:val="center"/>
              <w:rPr>
                <w:rFonts w:ascii="Times" w:hAnsi="Times"/>
              </w:rPr>
            </w:pPr>
            <w:r w:rsidRPr="00A726B4">
              <w:rPr>
                <w:rStyle w:val="Strong"/>
                <w:rFonts w:ascii="Times" w:hAnsi="Times"/>
              </w:rPr>
              <w:t>0.004</w:t>
            </w:r>
          </w:p>
        </w:tc>
      </w:tr>
      <w:tr w:rsidR="00937AF8" w:rsidRPr="00A726B4" w14:paraId="4B0AE3FE" w14:textId="77777777" w:rsidTr="00FB64A9">
        <w:tc>
          <w:tcPr>
            <w:tcW w:w="0" w:type="auto"/>
            <w:tcMar>
              <w:top w:w="113" w:type="dxa"/>
              <w:left w:w="113" w:type="dxa"/>
              <w:bottom w:w="113" w:type="dxa"/>
              <w:right w:w="113" w:type="dxa"/>
            </w:tcMar>
            <w:hideMark/>
          </w:tcPr>
          <w:p w14:paraId="60EDC837" w14:textId="4F1DE946" w:rsidR="00937AF8" w:rsidRPr="00A726B4" w:rsidRDefault="00937AF8" w:rsidP="00937AF8">
            <w:pPr>
              <w:rPr>
                <w:rFonts w:ascii="Times" w:hAnsi="Times"/>
              </w:rPr>
            </w:pPr>
            <w:r w:rsidRPr="00A726B4">
              <w:rPr>
                <w:rFonts w:ascii="Times" w:hAnsi="Times"/>
              </w:rPr>
              <w:t>Baseline cort</w:t>
            </w:r>
          </w:p>
        </w:tc>
        <w:tc>
          <w:tcPr>
            <w:tcW w:w="0" w:type="auto"/>
            <w:tcMar>
              <w:top w:w="113" w:type="dxa"/>
              <w:left w:w="113" w:type="dxa"/>
              <w:bottom w:w="113" w:type="dxa"/>
              <w:right w:w="113" w:type="dxa"/>
            </w:tcMar>
            <w:hideMark/>
          </w:tcPr>
          <w:p w14:paraId="1D26E0CA" w14:textId="77777777" w:rsidR="00937AF8" w:rsidRPr="00A726B4" w:rsidRDefault="00937AF8" w:rsidP="00937AF8">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778A740E" w14:textId="77777777" w:rsidR="00937AF8" w:rsidRPr="00A726B4" w:rsidRDefault="00937AF8" w:rsidP="00937AF8">
            <w:pPr>
              <w:jc w:val="center"/>
              <w:rPr>
                <w:rFonts w:ascii="Times" w:hAnsi="Times"/>
              </w:rPr>
            </w:pPr>
            <w:r w:rsidRPr="00A726B4">
              <w:rPr>
                <w:rFonts w:ascii="Times" w:hAnsi="Times"/>
              </w:rPr>
              <w:t>-0.01 – 0.01</w:t>
            </w:r>
          </w:p>
        </w:tc>
        <w:tc>
          <w:tcPr>
            <w:tcW w:w="0" w:type="auto"/>
            <w:tcMar>
              <w:top w:w="113" w:type="dxa"/>
              <w:left w:w="113" w:type="dxa"/>
              <w:bottom w:w="113" w:type="dxa"/>
              <w:right w:w="113" w:type="dxa"/>
            </w:tcMar>
            <w:hideMark/>
          </w:tcPr>
          <w:p w14:paraId="159332A7" w14:textId="77777777" w:rsidR="00937AF8" w:rsidRPr="00A726B4" w:rsidRDefault="00937AF8" w:rsidP="00937AF8">
            <w:pPr>
              <w:jc w:val="center"/>
              <w:rPr>
                <w:rFonts w:ascii="Times" w:hAnsi="Times"/>
              </w:rPr>
            </w:pPr>
            <w:r w:rsidRPr="00A726B4">
              <w:rPr>
                <w:rFonts w:ascii="Times" w:hAnsi="Times"/>
              </w:rPr>
              <w:t>0.893</w:t>
            </w:r>
          </w:p>
        </w:tc>
      </w:tr>
      <w:tr w:rsidR="00937AF8" w:rsidRPr="00A726B4" w14:paraId="5FDF2B24" w14:textId="77777777" w:rsidTr="00FB64A9">
        <w:tc>
          <w:tcPr>
            <w:tcW w:w="0" w:type="auto"/>
            <w:gridSpan w:val="4"/>
            <w:tcMar>
              <w:top w:w="192" w:type="dxa"/>
              <w:left w:w="15" w:type="dxa"/>
              <w:bottom w:w="15" w:type="dxa"/>
              <w:right w:w="15" w:type="dxa"/>
            </w:tcMar>
            <w:vAlign w:val="center"/>
            <w:hideMark/>
          </w:tcPr>
          <w:p w14:paraId="7BD9715E" w14:textId="77777777" w:rsidR="00937AF8" w:rsidRPr="00A726B4" w:rsidRDefault="00937AF8" w:rsidP="00937AF8">
            <w:pPr>
              <w:rPr>
                <w:rFonts w:ascii="Times" w:hAnsi="Times"/>
                <w:b/>
                <w:bCs/>
              </w:rPr>
            </w:pPr>
            <w:r w:rsidRPr="00A726B4">
              <w:rPr>
                <w:rFonts w:ascii="Times" w:hAnsi="Times"/>
                <w:b/>
                <w:bCs/>
              </w:rPr>
              <w:t>Random Effects</w:t>
            </w:r>
          </w:p>
        </w:tc>
      </w:tr>
      <w:tr w:rsidR="00937AF8" w:rsidRPr="00A726B4" w14:paraId="299C3B57" w14:textId="77777777" w:rsidTr="00FB64A9">
        <w:tc>
          <w:tcPr>
            <w:tcW w:w="0" w:type="auto"/>
            <w:tcMar>
              <w:top w:w="57" w:type="dxa"/>
              <w:left w:w="113" w:type="dxa"/>
              <w:bottom w:w="57" w:type="dxa"/>
              <w:right w:w="113" w:type="dxa"/>
            </w:tcMar>
            <w:hideMark/>
          </w:tcPr>
          <w:p w14:paraId="0F86F7FF" w14:textId="77777777" w:rsidR="00937AF8" w:rsidRPr="00A726B4" w:rsidRDefault="00937AF8" w:rsidP="00937AF8">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47E4A50A" w14:textId="77777777" w:rsidR="00937AF8" w:rsidRPr="00A726B4" w:rsidRDefault="00937AF8" w:rsidP="00937AF8">
            <w:pPr>
              <w:rPr>
                <w:rFonts w:ascii="Times" w:hAnsi="Times"/>
              </w:rPr>
            </w:pPr>
            <w:r w:rsidRPr="00A726B4">
              <w:rPr>
                <w:rFonts w:ascii="Times" w:hAnsi="Times"/>
              </w:rPr>
              <w:t>0.19</w:t>
            </w:r>
          </w:p>
        </w:tc>
      </w:tr>
      <w:tr w:rsidR="00937AF8" w:rsidRPr="00A726B4" w14:paraId="33ECEF01" w14:textId="77777777" w:rsidTr="00FB64A9">
        <w:tc>
          <w:tcPr>
            <w:tcW w:w="0" w:type="auto"/>
            <w:tcMar>
              <w:top w:w="57" w:type="dxa"/>
              <w:left w:w="113" w:type="dxa"/>
              <w:bottom w:w="57" w:type="dxa"/>
              <w:right w:w="113" w:type="dxa"/>
            </w:tcMar>
            <w:hideMark/>
          </w:tcPr>
          <w:p w14:paraId="699D2FC0" w14:textId="77777777" w:rsidR="00937AF8" w:rsidRPr="00A726B4" w:rsidRDefault="00937AF8" w:rsidP="00937AF8">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4E3DCCF7" w14:textId="77777777" w:rsidR="00937AF8" w:rsidRPr="00A726B4" w:rsidRDefault="00937AF8" w:rsidP="00937AF8">
            <w:pPr>
              <w:rPr>
                <w:rFonts w:ascii="Times" w:hAnsi="Times"/>
              </w:rPr>
            </w:pPr>
            <w:r w:rsidRPr="00A726B4">
              <w:rPr>
                <w:rFonts w:ascii="Times" w:hAnsi="Times"/>
              </w:rPr>
              <w:t>0.05</w:t>
            </w:r>
          </w:p>
        </w:tc>
      </w:tr>
      <w:tr w:rsidR="00937AF8" w:rsidRPr="00A726B4" w14:paraId="3715FEDD" w14:textId="77777777" w:rsidTr="00FB64A9">
        <w:tc>
          <w:tcPr>
            <w:tcW w:w="0" w:type="auto"/>
            <w:tcMar>
              <w:top w:w="57" w:type="dxa"/>
              <w:left w:w="113" w:type="dxa"/>
              <w:bottom w:w="57" w:type="dxa"/>
              <w:right w:w="113" w:type="dxa"/>
            </w:tcMar>
            <w:hideMark/>
          </w:tcPr>
          <w:p w14:paraId="2399D9F3" w14:textId="77777777" w:rsidR="00937AF8" w:rsidRPr="00A726B4" w:rsidRDefault="00937AF8" w:rsidP="00937AF8">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604AF7EC" w14:textId="77777777" w:rsidR="00937AF8" w:rsidRPr="00A726B4" w:rsidRDefault="00937AF8" w:rsidP="00937AF8">
            <w:pPr>
              <w:rPr>
                <w:rFonts w:ascii="Times" w:hAnsi="Times"/>
              </w:rPr>
            </w:pPr>
            <w:r w:rsidRPr="00A726B4">
              <w:rPr>
                <w:rFonts w:ascii="Times" w:hAnsi="Times"/>
              </w:rPr>
              <w:t>1.32</w:t>
            </w:r>
          </w:p>
        </w:tc>
      </w:tr>
      <w:tr w:rsidR="00937AF8" w:rsidRPr="00A726B4" w14:paraId="7F2A31B9" w14:textId="77777777" w:rsidTr="00FB64A9">
        <w:tc>
          <w:tcPr>
            <w:tcW w:w="0" w:type="auto"/>
            <w:tcMar>
              <w:top w:w="57" w:type="dxa"/>
              <w:left w:w="113" w:type="dxa"/>
              <w:bottom w:w="57" w:type="dxa"/>
              <w:right w:w="113" w:type="dxa"/>
            </w:tcMar>
            <w:hideMark/>
          </w:tcPr>
          <w:p w14:paraId="61DF2DDD" w14:textId="77777777" w:rsidR="00937AF8" w:rsidRPr="00A726B4" w:rsidRDefault="00937AF8" w:rsidP="00937AF8">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49EF5F5C" w14:textId="77777777" w:rsidR="00937AF8" w:rsidRPr="00A726B4" w:rsidRDefault="00937AF8" w:rsidP="00937AF8">
            <w:pPr>
              <w:rPr>
                <w:rFonts w:ascii="Times" w:hAnsi="Times"/>
              </w:rPr>
            </w:pPr>
            <w:r w:rsidRPr="00A726B4">
              <w:rPr>
                <w:rFonts w:ascii="Times" w:hAnsi="Times"/>
              </w:rPr>
              <w:t>0.88</w:t>
            </w:r>
          </w:p>
        </w:tc>
      </w:tr>
      <w:tr w:rsidR="00937AF8" w:rsidRPr="00A726B4" w14:paraId="65BC21CD" w14:textId="77777777" w:rsidTr="00FB64A9">
        <w:tc>
          <w:tcPr>
            <w:tcW w:w="0" w:type="auto"/>
            <w:tcMar>
              <w:top w:w="57" w:type="dxa"/>
              <w:left w:w="113" w:type="dxa"/>
              <w:bottom w:w="57" w:type="dxa"/>
              <w:right w:w="113" w:type="dxa"/>
            </w:tcMar>
            <w:hideMark/>
          </w:tcPr>
          <w:p w14:paraId="10C2763A" w14:textId="77777777" w:rsidR="00937AF8" w:rsidRPr="00A726B4" w:rsidRDefault="00937AF8" w:rsidP="00937AF8">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0F3E57D4" w14:textId="77777777" w:rsidR="00937AF8" w:rsidRPr="00A726B4" w:rsidRDefault="00937AF8" w:rsidP="00937AF8">
            <w:pPr>
              <w:rPr>
                <w:rFonts w:ascii="Times" w:hAnsi="Times"/>
              </w:rPr>
            </w:pPr>
            <w:r w:rsidRPr="00A726B4">
              <w:rPr>
                <w:rFonts w:ascii="Times" w:hAnsi="Times"/>
              </w:rPr>
              <w:t>14</w:t>
            </w:r>
          </w:p>
        </w:tc>
      </w:tr>
      <w:tr w:rsidR="00937AF8" w:rsidRPr="00A726B4" w14:paraId="30DDE3CA" w14:textId="77777777" w:rsidTr="00FB64A9">
        <w:tc>
          <w:tcPr>
            <w:tcW w:w="0" w:type="auto"/>
            <w:tcMar>
              <w:top w:w="57" w:type="dxa"/>
              <w:left w:w="113" w:type="dxa"/>
              <w:bottom w:w="57" w:type="dxa"/>
              <w:right w:w="113" w:type="dxa"/>
            </w:tcMar>
            <w:hideMark/>
          </w:tcPr>
          <w:p w14:paraId="7D69A1BE" w14:textId="77777777" w:rsidR="00937AF8" w:rsidRPr="00A726B4" w:rsidRDefault="00937AF8" w:rsidP="00937AF8">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586EE1EB" w14:textId="77777777" w:rsidR="00937AF8" w:rsidRPr="00A726B4" w:rsidRDefault="00937AF8" w:rsidP="00937AF8">
            <w:pPr>
              <w:rPr>
                <w:rFonts w:ascii="Times" w:hAnsi="Times"/>
              </w:rPr>
            </w:pPr>
            <w:r w:rsidRPr="00A726B4">
              <w:rPr>
                <w:rFonts w:ascii="Times" w:hAnsi="Times"/>
              </w:rPr>
              <w:t>69</w:t>
            </w:r>
          </w:p>
        </w:tc>
      </w:tr>
      <w:tr w:rsidR="00937AF8" w:rsidRPr="00A726B4" w14:paraId="47F8AD0D" w14:textId="77777777" w:rsidTr="00FB64A9">
        <w:tc>
          <w:tcPr>
            <w:tcW w:w="0" w:type="auto"/>
            <w:tcBorders>
              <w:top w:val="single" w:sz="6" w:space="0" w:color="auto"/>
            </w:tcBorders>
            <w:tcMar>
              <w:top w:w="57" w:type="dxa"/>
              <w:left w:w="113" w:type="dxa"/>
              <w:bottom w:w="57" w:type="dxa"/>
              <w:right w:w="113" w:type="dxa"/>
            </w:tcMar>
            <w:hideMark/>
          </w:tcPr>
          <w:p w14:paraId="4B789A0B" w14:textId="77777777" w:rsidR="00937AF8" w:rsidRPr="00A726B4" w:rsidRDefault="00937AF8" w:rsidP="00937AF8">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6CBA73C8" w14:textId="77777777" w:rsidR="00937AF8" w:rsidRPr="00A726B4" w:rsidRDefault="00937AF8" w:rsidP="00937AF8">
            <w:pPr>
              <w:rPr>
                <w:rFonts w:ascii="Times" w:hAnsi="Times"/>
              </w:rPr>
            </w:pPr>
            <w:r w:rsidRPr="00A726B4">
              <w:rPr>
                <w:rFonts w:ascii="Times" w:hAnsi="Times"/>
              </w:rPr>
              <w:t>1551</w:t>
            </w:r>
          </w:p>
        </w:tc>
      </w:tr>
      <w:tr w:rsidR="00937AF8" w:rsidRPr="00A726B4" w14:paraId="4A6E3801" w14:textId="77777777" w:rsidTr="00FB64A9">
        <w:tc>
          <w:tcPr>
            <w:tcW w:w="0" w:type="auto"/>
            <w:tcMar>
              <w:top w:w="57" w:type="dxa"/>
              <w:left w:w="113" w:type="dxa"/>
              <w:bottom w:w="57" w:type="dxa"/>
              <w:right w:w="113" w:type="dxa"/>
            </w:tcMar>
            <w:hideMark/>
          </w:tcPr>
          <w:p w14:paraId="2A13AD0E" w14:textId="77777777" w:rsidR="00937AF8" w:rsidRPr="00A726B4" w:rsidRDefault="00937AF8" w:rsidP="00937AF8">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4FE2CA0D" w14:textId="77777777" w:rsidR="00937AF8" w:rsidRPr="00A726B4" w:rsidRDefault="00937AF8" w:rsidP="00DC05B9">
            <w:pPr>
              <w:keepNext/>
              <w:rPr>
                <w:rFonts w:ascii="Times" w:hAnsi="Times"/>
              </w:rPr>
            </w:pPr>
            <w:r w:rsidRPr="00A726B4">
              <w:rPr>
                <w:rFonts w:ascii="Times" w:hAnsi="Times"/>
              </w:rPr>
              <w:t>0.000 / 0.877</w:t>
            </w:r>
          </w:p>
        </w:tc>
      </w:tr>
    </w:tbl>
    <w:p w14:paraId="6F5999E7" w14:textId="2EA350B0" w:rsidR="00FB64A9" w:rsidRPr="00A726B4" w:rsidRDefault="00DC05B9" w:rsidP="00DC05B9">
      <w:pPr>
        <w:pStyle w:val="Caption"/>
        <w:rPr>
          <w:rFonts w:ascii="Garamond" w:hAnsi="Garamond"/>
          <w:sz w:val="24"/>
          <w:szCs w:val="24"/>
        </w:rPr>
      </w:pPr>
      <w:r w:rsidRPr="00A726B4">
        <w:rPr>
          <w:sz w:val="24"/>
          <w:szCs w:val="24"/>
        </w:rPr>
        <w:t xml:space="preserve">Figure </w:t>
      </w:r>
      <w:r w:rsidR="00000000" w:rsidRPr="00A726B4">
        <w:rPr>
          <w:sz w:val="24"/>
          <w:szCs w:val="24"/>
        </w:rPr>
        <w:fldChar w:fldCharType="begin"/>
      </w:r>
      <w:r w:rsidR="00000000" w:rsidRPr="00A726B4">
        <w:rPr>
          <w:sz w:val="24"/>
          <w:szCs w:val="24"/>
        </w:rPr>
        <w:instrText xml:space="preserve"> SEQ Figure \* ARABIC </w:instrText>
      </w:r>
      <w:r w:rsidR="00000000" w:rsidRPr="00A726B4">
        <w:rPr>
          <w:sz w:val="24"/>
          <w:szCs w:val="24"/>
        </w:rPr>
        <w:fldChar w:fldCharType="separate"/>
      </w:r>
      <w:r w:rsidRPr="00A726B4">
        <w:rPr>
          <w:noProof/>
          <w:sz w:val="24"/>
          <w:szCs w:val="24"/>
        </w:rPr>
        <w:t>1</w:t>
      </w:r>
      <w:r w:rsidR="00000000" w:rsidRPr="00A726B4">
        <w:rPr>
          <w:noProof/>
          <w:sz w:val="24"/>
          <w:szCs w:val="24"/>
        </w:rPr>
        <w:fldChar w:fldCharType="end"/>
      </w:r>
      <w:r w:rsidRPr="00A726B4">
        <w:rPr>
          <w:sz w:val="24"/>
          <w:szCs w:val="24"/>
        </w:rPr>
        <w:t xml:space="preserve">: A) Mean methylation across all interrogated CpG sites before and after </w:t>
      </w:r>
      <w:proofErr w:type="gramStart"/>
      <w:r w:rsidRPr="00A726B4">
        <w:rPr>
          <w:sz w:val="24"/>
          <w:szCs w:val="24"/>
        </w:rPr>
        <w:t>treatment</w:t>
      </w:r>
      <w:proofErr w:type="gramEnd"/>
    </w:p>
    <w:p w14:paraId="288ECA4C" w14:textId="1857E2B6" w:rsidR="00292173" w:rsidRPr="00A726B4" w:rsidRDefault="00BD636C">
      <w:pPr>
        <w:rPr>
          <w:rFonts w:ascii="Garamond" w:hAnsi="Garamond"/>
        </w:rPr>
      </w:pPr>
      <w:r w:rsidRPr="00A726B4">
        <w:rPr>
          <w:rFonts w:ascii="Garamond" w:hAnsi="Garamond"/>
        </w:rPr>
        <w:lastRenderedPageBreak/>
        <w:t>Table S10: LMM output modeling the relationship between stress-induced corticosterone and methylation in CRH.</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903"/>
      </w:tblGrid>
      <w:tr w:rsidR="00BD636C" w:rsidRPr="00A726B4" w14:paraId="5D3E5A2D" w14:textId="77777777" w:rsidTr="00BD636C">
        <w:tc>
          <w:tcPr>
            <w:tcW w:w="0" w:type="auto"/>
            <w:tcBorders>
              <w:top w:val="double" w:sz="6" w:space="0" w:color="auto"/>
            </w:tcBorders>
            <w:tcMar>
              <w:top w:w="113" w:type="dxa"/>
              <w:left w:w="113" w:type="dxa"/>
              <w:bottom w:w="113" w:type="dxa"/>
              <w:right w:w="113" w:type="dxa"/>
            </w:tcMar>
            <w:vAlign w:val="center"/>
            <w:hideMark/>
          </w:tcPr>
          <w:p w14:paraId="5E5DD50A" w14:textId="77777777" w:rsidR="00BD636C" w:rsidRPr="00A726B4" w:rsidRDefault="00BD636C">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50C2D3A6" w14:textId="264C67D4" w:rsidR="00BD636C" w:rsidRPr="00A726B4" w:rsidRDefault="00BD636C">
            <w:pPr>
              <w:jc w:val="center"/>
              <w:rPr>
                <w:rFonts w:ascii="Times" w:hAnsi="Times"/>
                <w:b/>
                <w:bCs/>
              </w:rPr>
            </w:pPr>
            <w:r w:rsidRPr="00A726B4">
              <w:rPr>
                <w:rFonts w:ascii="Times" w:hAnsi="Times"/>
                <w:b/>
                <w:bCs/>
              </w:rPr>
              <w:t>CRH</w:t>
            </w:r>
          </w:p>
        </w:tc>
      </w:tr>
      <w:tr w:rsidR="00BD636C" w:rsidRPr="00A726B4" w14:paraId="1E72C21D" w14:textId="77777777" w:rsidTr="00BD636C">
        <w:tc>
          <w:tcPr>
            <w:tcW w:w="0" w:type="auto"/>
            <w:tcBorders>
              <w:bottom w:val="single" w:sz="6" w:space="0" w:color="auto"/>
            </w:tcBorders>
            <w:vAlign w:val="center"/>
            <w:hideMark/>
          </w:tcPr>
          <w:p w14:paraId="3C164624" w14:textId="77777777" w:rsidR="00BD636C" w:rsidRPr="00A726B4" w:rsidRDefault="00BD636C">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3D8DAC18" w14:textId="77777777" w:rsidR="00BD636C" w:rsidRPr="00A726B4" w:rsidRDefault="00BD636C">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7F0FE676" w14:textId="77777777" w:rsidR="00BD636C" w:rsidRPr="00A726B4" w:rsidRDefault="00BD636C">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20094397" w14:textId="77777777" w:rsidR="00BD636C" w:rsidRPr="00A726B4" w:rsidRDefault="00BD636C">
            <w:pPr>
              <w:jc w:val="center"/>
              <w:rPr>
                <w:rFonts w:ascii="Times" w:hAnsi="Times"/>
                <w:i/>
                <w:iCs/>
              </w:rPr>
            </w:pPr>
            <w:r w:rsidRPr="00A726B4">
              <w:rPr>
                <w:rFonts w:ascii="Times" w:hAnsi="Times"/>
                <w:i/>
                <w:iCs/>
              </w:rPr>
              <w:t>p</w:t>
            </w:r>
          </w:p>
        </w:tc>
      </w:tr>
      <w:tr w:rsidR="00BD636C" w:rsidRPr="00A726B4" w14:paraId="458C7241" w14:textId="77777777" w:rsidTr="00BD636C">
        <w:tc>
          <w:tcPr>
            <w:tcW w:w="0" w:type="auto"/>
            <w:tcMar>
              <w:top w:w="113" w:type="dxa"/>
              <w:left w:w="113" w:type="dxa"/>
              <w:bottom w:w="113" w:type="dxa"/>
              <w:right w:w="113" w:type="dxa"/>
            </w:tcMar>
            <w:hideMark/>
          </w:tcPr>
          <w:p w14:paraId="338D863D" w14:textId="77777777" w:rsidR="00BD636C" w:rsidRPr="00A726B4" w:rsidRDefault="00BD636C">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5763925F" w14:textId="77777777" w:rsidR="00BD636C" w:rsidRPr="00A726B4" w:rsidRDefault="00BD636C">
            <w:pPr>
              <w:jc w:val="center"/>
              <w:rPr>
                <w:rFonts w:ascii="Times" w:hAnsi="Times"/>
              </w:rPr>
            </w:pPr>
            <w:r w:rsidRPr="00A726B4">
              <w:rPr>
                <w:rFonts w:ascii="Times" w:hAnsi="Times"/>
              </w:rPr>
              <w:t>-1.40</w:t>
            </w:r>
          </w:p>
        </w:tc>
        <w:tc>
          <w:tcPr>
            <w:tcW w:w="0" w:type="auto"/>
            <w:tcMar>
              <w:top w:w="113" w:type="dxa"/>
              <w:left w:w="113" w:type="dxa"/>
              <w:bottom w:w="113" w:type="dxa"/>
              <w:right w:w="113" w:type="dxa"/>
            </w:tcMar>
            <w:hideMark/>
          </w:tcPr>
          <w:p w14:paraId="21F339E7" w14:textId="77777777" w:rsidR="00BD636C" w:rsidRPr="00A726B4" w:rsidRDefault="00BD636C">
            <w:pPr>
              <w:jc w:val="center"/>
              <w:rPr>
                <w:rFonts w:ascii="Times" w:hAnsi="Times"/>
              </w:rPr>
            </w:pPr>
            <w:r w:rsidRPr="00A726B4">
              <w:rPr>
                <w:rFonts w:ascii="Times" w:hAnsi="Times"/>
              </w:rPr>
              <w:t>-1.72 – -1.08</w:t>
            </w:r>
          </w:p>
        </w:tc>
        <w:tc>
          <w:tcPr>
            <w:tcW w:w="0" w:type="auto"/>
            <w:tcMar>
              <w:top w:w="113" w:type="dxa"/>
              <w:left w:w="113" w:type="dxa"/>
              <w:bottom w:w="113" w:type="dxa"/>
              <w:right w:w="113" w:type="dxa"/>
            </w:tcMar>
            <w:hideMark/>
          </w:tcPr>
          <w:p w14:paraId="0B012245" w14:textId="77777777" w:rsidR="00BD636C" w:rsidRPr="00A726B4" w:rsidRDefault="00BD636C">
            <w:pPr>
              <w:jc w:val="center"/>
              <w:rPr>
                <w:rFonts w:ascii="Times" w:hAnsi="Times"/>
              </w:rPr>
            </w:pPr>
            <w:r w:rsidRPr="00A726B4">
              <w:rPr>
                <w:rStyle w:val="Strong"/>
                <w:rFonts w:ascii="Times" w:hAnsi="Times"/>
              </w:rPr>
              <w:t>&lt;0.001</w:t>
            </w:r>
          </w:p>
        </w:tc>
      </w:tr>
      <w:tr w:rsidR="00BD636C" w:rsidRPr="00A726B4" w14:paraId="3CBEF191" w14:textId="77777777" w:rsidTr="00BD636C">
        <w:tc>
          <w:tcPr>
            <w:tcW w:w="0" w:type="auto"/>
            <w:tcMar>
              <w:top w:w="113" w:type="dxa"/>
              <w:left w:w="113" w:type="dxa"/>
              <w:bottom w:w="113" w:type="dxa"/>
              <w:right w:w="113" w:type="dxa"/>
            </w:tcMar>
            <w:hideMark/>
          </w:tcPr>
          <w:p w14:paraId="38080281" w14:textId="77777777" w:rsidR="00BD636C" w:rsidRPr="00A726B4" w:rsidRDefault="00BD636C">
            <w:pPr>
              <w:rPr>
                <w:rFonts w:ascii="Times" w:hAnsi="Times"/>
              </w:rPr>
            </w:pPr>
            <w:r w:rsidRPr="00A726B4">
              <w:rPr>
                <w:rFonts w:ascii="Times" w:hAnsi="Times"/>
              </w:rPr>
              <w:t>stress</w:t>
            </w:r>
          </w:p>
        </w:tc>
        <w:tc>
          <w:tcPr>
            <w:tcW w:w="0" w:type="auto"/>
            <w:tcMar>
              <w:top w:w="113" w:type="dxa"/>
              <w:left w:w="113" w:type="dxa"/>
              <w:bottom w:w="113" w:type="dxa"/>
              <w:right w:w="113" w:type="dxa"/>
            </w:tcMar>
            <w:hideMark/>
          </w:tcPr>
          <w:p w14:paraId="2654CF01" w14:textId="77777777" w:rsidR="00BD636C" w:rsidRPr="00A726B4" w:rsidRDefault="00BD636C">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1E961F6C" w14:textId="77777777" w:rsidR="00BD636C" w:rsidRPr="00A726B4" w:rsidRDefault="00BD636C">
            <w:pPr>
              <w:jc w:val="center"/>
              <w:rPr>
                <w:rFonts w:ascii="Times" w:hAnsi="Times"/>
              </w:rPr>
            </w:pPr>
            <w:r w:rsidRPr="00A726B4">
              <w:rPr>
                <w:rFonts w:ascii="Times" w:hAnsi="Times"/>
              </w:rPr>
              <w:t>-0.01 – 0.00</w:t>
            </w:r>
          </w:p>
        </w:tc>
        <w:tc>
          <w:tcPr>
            <w:tcW w:w="0" w:type="auto"/>
            <w:tcMar>
              <w:top w:w="113" w:type="dxa"/>
              <w:left w:w="113" w:type="dxa"/>
              <w:bottom w:w="113" w:type="dxa"/>
              <w:right w:w="113" w:type="dxa"/>
            </w:tcMar>
            <w:hideMark/>
          </w:tcPr>
          <w:p w14:paraId="004045B5" w14:textId="77777777" w:rsidR="00BD636C" w:rsidRPr="00A726B4" w:rsidRDefault="00BD636C">
            <w:pPr>
              <w:jc w:val="center"/>
              <w:rPr>
                <w:rFonts w:ascii="Times" w:hAnsi="Times"/>
              </w:rPr>
            </w:pPr>
            <w:r w:rsidRPr="00A726B4">
              <w:rPr>
                <w:rFonts w:ascii="Times" w:hAnsi="Times"/>
              </w:rPr>
              <w:t>0.087</w:t>
            </w:r>
          </w:p>
        </w:tc>
      </w:tr>
      <w:tr w:rsidR="00BD636C" w:rsidRPr="00A726B4" w14:paraId="122FFD20" w14:textId="77777777" w:rsidTr="00BD636C">
        <w:tc>
          <w:tcPr>
            <w:tcW w:w="0" w:type="auto"/>
            <w:gridSpan w:val="4"/>
            <w:tcMar>
              <w:top w:w="192" w:type="dxa"/>
              <w:left w:w="15" w:type="dxa"/>
              <w:bottom w:w="15" w:type="dxa"/>
              <w:right w:w="15" w:type="dxa"/>
            </w:tcMar>
            <w:vAlign w:val="center"/>
            <w:hideMark/>
          </w:tcPr>
          <w:p w14:paraId="04462617" w14:textId="77777777" w:rsidR="00BD636C" w:rsidRPr="00A726B4" w:rsidRDefault="00BD636C">
            <w:pPr>
              <w:rPr>
                <w:rFonts w:ascii="Times" w:hAnsi="Times"/>
                <w:b/>
                <w:bCs/>
              </w:rPr>
            </w:pPr>
            <w:r w:rsidRPr="00A726B4">
              <w:rPr>
                <w:rFonts w:ascii="Times" w:hAnsi="Times"/>
                <w:b/>
                <w:bCs/>
              </w:rPr>
              <w:t>Random Effects</w:t>
            </w:r>
          </w:p>
        </w:tc>
      </w:tr>
      <w:tr w:rsidR="00BD636C" w:rsidRPr="00A726B4" w14:paraId="35213FE8" w14:textId="77777777" w:rsidTr="00BD636C">
        <w:tc>
          <w:tcPr>
            <w:tcW w:w="0" w:type="auto"/>
            <w:tcMar>
              <w:top w:w="57" w:type="dxa"/>
              <w:left w:w="113" w:type="dxa"/>
              <w:bottom w:w="57" w:type="dxa"/>
              <w:right w:w="113" w:type="dxa"/>
            </w:tcMar>
            <w:hideMark/>
          </w:tcPr>
          <w:p w14:paraId="560E7403" w14:textId="77777777" w:rsidR="00BD636C" w:rsidRPr="00A726B4" w:rsidRDefault="00BD636C">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03858A8F" w14:textId="77777777" w:rsidR="00BD636C" w:rsidRPr="00A726B4" w:rsidRDefault="00BD636C">
            <w:pPr>
              <w:rPr>
                <w:rFonts w:ascii="Times" w:hAnsi="Times"/>
              </w:rPr>
            </w:pPr>
            <w:r w:rsidRPr="00A726B4">
              <w:rPr>
                <w:rFonts w:ascii="Times" w:hAnsi="Times"/>
              </w:rPr>
              <w:t>0.04</w:t>
            </w:r>
          </w:p>
        </w:tc>
      </w:tr>
      <w:tr w:rsidR="00BD636C" w:rsidRPr="00A726B4" w14:paraId="7054FB32" w14:textId="77777777" w:rsidTr="00BD636C">
        <w:tc>
          <w:tcPr>
            <w:tcW w:w="0" w:type="auto"/>
            <w:tcMar>
              <w:top w:w="57" w:type="dxa"/>
              <w:left w:w="113" w:type="dxa"/>
              <w:bottom w:w="57" w:type="dxa"/>
              <w:right w:w="113" w:type="dxa"/>
            </w:tcMar>
            <w:hideMark/>
          </w:tcPr>
          <w:p w14:paraId="579D6459"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4C1F8598" w14:textId="77777777" w:rsidR="00BD636C" w:rsidRPr="00A726B4" w:rsidRDefault="00BD636C">
            <w:pPr>
              <w:rPr>
                <w:rFonts w:ascii="Times" w:hAnsi="Times"/>
              </w:rPr>
            </w:pPr>
            <w:r w:rsidRPr="00A726B4">
              <w:rPr>
                <w:rFonts w:ascii="Times" w:hAnsi="Times"/>
              </w:rPr>
              <w:t>0.06</w:t>
            </w:r>
          </w:p>
        </w:tc>
      </w:tr>
      <w:tr w:rsidR="00BD636C" w:rsidRPr="00A726B4" w14:paraId="2DACE6A2" w14:textId="77777777" w:rsidTr="00BD636C">
        <w:tc>
          <w:tcPr>
            <w:tcW w:w="0" w:type="auto"/>
            <w:tcMar>
              <w:top w:w="57" w:type="dxa"/>
              <w:left w:w="113" w:type="dxa"/>
              <w:bottom w:w="57" w:type="dxa"/>
              <w:right w:w="113" w:type="dxa"/>
            </w:tcMar>
            <w:hideMark/>
          </w:tcPr>
          <w:p w14:paraId="0735AB59"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30FB2450" w14:textId="77777777" w:rsidR="00BD636C" w:rsidRPr="00A726B4" w:rsidRDefault="00BD636C">
            <w:pPr>
              <w:rPr>
                <w:rFonts w:ascii="Times" w:hAnsi="Times"/>
              </w:rPr>
            </w:pPr>
            <w:r w:rsidRPr="00A726B4">
              <w:rPr>
                <w:rFonts w:ascii="Times" w:hAnsi="Times"/>
              </w:rPr>
              <w:t>0.26</w:t>
            </w:r>
          </w:p>
        </w:tc>
      </w:tr>
      <w:tr w:rsidR="00BD636C" w:rsidRPr="00A726B4" w14:paraId="06796E8F" w14:textId="77777777" w:rsidTr="00BD636C">
        <w:tc>
          <w:tcPr>
            <w:tcW w:w="0" w:type="auto"/>
            <w:tcMar>
              <w:top w:w="57" w:type="dxa"/>
              <w:left w:w="113" w:type="dxa"/>
              <w:bottom w:w="57" w:type="dxa"/>
              <w:right w:w="113" w:type="dxa"/>
            </w:tcMar>
            <w:hideMark/>
          </w:tcPr>
          <w:p w14:paraId="5D1898F6" w14:textId="77777777" w:rsidR="00BD636C" w:rsidRPr="00A726B4" w:rsidRDefault="00BD636C">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13B0F37B" w14:textId="77777777" w:rsidR="00BD636C" w:rsidRPr="00A726B4" w:rsidRDefault="00BD636C">
            <w:pPr>
              <w:rPr>
                <w:rFonts w:ascii="Times" w:hAnsi="Times"/>
              </w:rPr>
            </w:pPr>
            <w:r w:rsidRPr="00A726B4">
              <w:rPr>
                <w:rFonts w:ascii="Times" w:hAnsi="Times"/>
              </w:rPr>
              <w:t>0.87</w:t>
            </w:r>
          </w:p>
        </w:tc>
      </w:tr>
      <w:tr w:rsidR="00BD636C" w:rsidRPr="00A726B4" w14:paraId="56F5E013" w14:textId="77777777" w:rsidTr="00BD636C">
        <w:tc>
          <w:tcPr>
            <w:tcW w:w="0" w:type="auto"/>
            <w:tcMar>
              <w:top w:w="57" w:type="dxa"/>
              <w:left w:w="113" w:type="dxa"/>
              <w:bottom w:w="57" w:type="dxa"/>
              <w:right w:w="113" w:type="dxa"/>
            </w:tcMar>
            <w:hideMark/>
          </w:tcPr>
          <w:p w14:paraId="7B931240" w14:textId="77777777" w:rsidR="00BD636C" w:rsidRPr="00A726B4" w:rsidRDefault="00BD636C">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54302B31" w14:textId="77777777" w:rsidR="00BD636C" w:rsidRPr="00A726B4" w:rsidRDefault="00BD636C">
            <w:pPr>
              <w:rPr>
                <w:rFonts w:ascii="Times" w:hAnsi="Times"/>
              </w:rPr>
            </w:pPr>
            <w:r w:rsidRPr="00A726B4">
              <w:rPr>
                <w:rFonts w:ascii="Times" w:hAnsi="Times"/>
              </w:rPr>
              <w:t>12</w:t>
            </w:r>
          </w:p>
        </w:tc>
      </w:tr>
      <w:tr w:rsidR="00BD636C" w:rsidRPr="00A726B4" w14:paraId="628EF892" w14:textId="77777777" w:rsidTr="00BD636C">
        <w:tc>
          <w:tcPr>
            <w:tcW w:w="0" w:type="auto"/>
            <w:tcMar>
              <w:top w:w="57" w:type="dxa"/>
              <w:left w:w="113" w:type="dxa"/>
              <w:bottom w:w="57" w:type="dxa"/>
              <w:right w:w="113" w:type="dxa"/>
            </w:tcMar>
            <w:hideMark/>
          </w:tcPr>
          <w:p w14:paraId="31A21A9C" w14:textId="77777777" w:rsidR="00BD636C" w:rsidRPr="00A726B4" w:rsidRDefault="00BD636C">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32E3A71E" w14:textId="77777777" w:rsidR="00BD636C" w:rsidRPr="00A726B4" w:rsidRDefault="00BD636C">
            <w:pPr>
              <w:rPr>
                <w:rFonts w:ascii="Times" w:hAnsi="Times"/>
              </w:rPr>
            </w:pPr>
            <w:r w:rsidRPr="00A726B4">
              <w:rPr>
                <w:rFonts w:ascii="Times" w:hAnsi="Times"/>
              </w:rPr>
              <w:t>68</w:t>
            </w:r>
          </w:p>
        </w:tc>
      </w:tr>
      <w:tr w:rsidR="00BD636C" w:rsidRPr="00A726B4" w14:paraId="03404815" w14:textId="77777777" w:rsidTr="00BD636C">
        <w:tc>
          <w:tcPr>
            <w:tcW w:w="0" w:type="auto"/>
            <w:tcBorders>
              <w:top w:val="single" w:sz="6" w:space="0" w:color="auto"/>
            </w:tcBorders>
            <w:tcMar>
              <w:top w:w="57" w:type="dxa"/>
              <w:left w:w="113" w:type="dxa"/>
              <w:bottom w:w="57" w:type="dxa"/>
              <w:right w:w="113" w:type="dxa"/>
            </w:tcMar>
            <w:hideMark/>
          </w:tcPr>
          <w:p w14:paraId="21E2EE9B" w14:textId="77777777" w:rsidR="00BD636C" w:rsidRPr="00A726B4" w:rsidRDefault="00BD636C">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19E86390" w14:textId="77777777" w:rsidR="00BD636C" w:rsidRPr="00A726B4" w:rsidRDefault="00BD636C">
            <w:pPr>
              <w:rPr>
                <w:rFonts w:ascii="Times" w:hAnsi="Times"/>
              </w:rPr>
            </w:pPr>
            <w:r w:rsidRPr="00A726B4">
              <w:rPr>
                <w:rFonts w:ascii="Times" w:hAnsi="Times"/>
              </w:rPr>
              <w:t>810</w:t>
            </w:r>
          </w:p>
        </w:tc>
      </w:tr>
      <w:tr w:rsidR="00BD636C" w:rsidRPr="00A726B4" w14:paraId="68F135B0" w14:textId="77777777" w:rsidTr="00BD636C">
        <w:tc>
          <w:tcPr>
            <w:tcW w:w="0" w:type="auto"/>
            <w:tcMar>
              <w:top w:w="57" w:type="dxa"/>
              <w:left w:w="113" w:type="dxa"/>
              <w:bottom w:w="57" w:type="dxa"/>
              <w:right w:w="113" w:type="dxa"/>
            </w:tcMar>
            <w:hideMark/>
          </w:tcPr>
          <w:p w14:paraId="541A0D04" w14:textId="77777777" w:rsidR="00BD636C" w:rsidRPr="00A726B4" w:rsidRDefault="00BD636C">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067245EC" w14:textId="77777777" w:rsidR="00BD636C" w:rsidRPr="00A726B4" w:rsidRDefault="00BD636C">
            <w:pPr>
              <w:rPr>
                <w:rFonts w:ascii="Times" w:hAnsi="Times"/>
              </w:rPr>
            </w:pPr>
            <w:r w:rsidRPr="00A726B4">
              <w:rPr>
                <w:rFonts w:ascii="Times" w:hAnsi="Times"/>
              </w:rPr>
              <w:t>0.007 / 0.876</w:t>
            </w:r>
          </w:p>
        </w:tc>
      </w:tr>
    </w:tbl>
    <w:p w14:paraId="069E8731" w14:textId="30D2650E" w:rsidR="00BD636C" w:rsidRPr="00A726B4" w:rsidRDefault="00BD636C">
      <w:pPr>
        <w:rPr>
          <w:rFonts w:ascii="Garamond" w:hAnsi="Garamond"/>
        </w:rPr>
      </w:pPr>
    </w:p>
    <w:p w14:paraId="0DD40B23" w14:textId="69ADDEB6" w:rsidR="00BD636C" w:rsidRPr="00A726B4" w:rsidRDefault="00BD636C" w:rsidP="00BD636C">
      <w:pPr>
        <w:rPr>
          <w:rFonts w:ascii="Garamond" w:hAnsi="Garamond"/>
        </w:rPr>
      </w:pPr>
      <w:r w:rsidRPr="00A726B4">
        <w:rPr>
          <w:rFonts w:ascii="Garamond" w:hAnsi="Garamond"/>
        </w:rPr>
        <w:t>Table S11. LMM output modeling the relationship between stress-induced corticosterone and methylation in CRHR1.</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903"/>
      </w:tblGrid>
      <w:tr w:rsidR="00BD636C" w:rsidRPr="00A726B4" w14:paraId="2480BFAA" w14:textId="77777777" w:rsidTr="00BD636C">
        <w:tc>
          <w:tcPr>
            <w:tcW w:w="0" w:type="auto"/>
            <w:tcBorders>
              <w:top w:val="double" w:sz="6" w:space="0" w:color="auto"/>
            </w:tcBorders>
            <w:tcMar>
              <w:top w:w="113" w:type="dxa"/>
              <w:left w:w="113" w:type="dxa"/>
              <w:bottom w:w="113" w:type="dxa"/>
              <w:right w:w="113" w:type="dxa"/>
            </w:tcMar>
            <w:vAlign w:val="center"/>
            <w:hideMark/>
          </w:tcPr>
          <w:p w14:paraId="21F370AC" w14:textId="77777777" w:rsidR="00BD636C" w:rsidRPr="00A726B4" w:rsidRDefault="00BD636C">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336484F" w14:textId="77777777" w:rsidR="00BD636C" w:rsidRPr="00A726B4" w:rsidRDefault="00BD636C">
            <w:pPr>
              <w:jc w:val="center"/>
              <w:rPr>
                <w:rFonts w:ascii="Times" w:hAnsi="Times"/>
                <w:b/>
                <w:bCs/>
              </w:rPr>
            </w:pPr>
            <w:r w:rsidRPr="00A726B4">
              <w:rPr>
                <w:rFonts w:ascii="Times" w:hAnsi="Times"/>
                <w:b/>
                <w:bCs/>
              </w:rPr>
              <w:t>CRHR1</w:t>
            </w:r>
          </w:p>
        </w:tc>
      </w:tr>
      <w:tr w:rsidR="00BD636C" w:rsidRPr="00A726B4" w14:paraId="091D69B8" w14:textId="77777777" w:rsidTr="00BD636C">
        <w:tc>
          <w:tcPr>
            <w:tcW w:w="0" w:type="auto"/>
            <w:tcBorders>
              <w:bottom w:val="single" w:sz="6" w:space="0" w:color="auto"/>
            </w:tcBorders>
            <w:vAlign w:val="center"/>
            <w:hideMark/>
          </w:tcPr>
          <w:p w14:paraId="7A45A2BD" w14:textId="77777777" w:rsidR="00BD636C" w:rsidRPr="00A726B4" w:rsidRDefault="00BD636C">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5C811F86" w14:textId="77777777" w:rsidR="00BD636C" w:rsidRPr="00A726B4" w:rsidRDefault="00BD636C">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60A3430D" w14:textId="77777777" w:rsidR="00BD636C" w:rsidRPr="00A726B4" w:rsidRDefault="00BD636C">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72502EB9" w14:textId="77777777" w:rsidR="00BD636C" w:rsidRPr="00A726B4" w:rsidRDefault="00BD636C">
            <w:pPr>
              <w:jc w:val="center"/>
              <w:rPr>
                <w:rFonts w:ascii="Times" w:hAnsi="Times"/>
                <w:i/>
                <w:iCs/>
              </w:rPr>
            </w:pPr>
            <w:r w:rsidRPr="00A726B4">
              <w:rPr>
                <w:rFonts w:ascii="Times" w:hAnsi="Times"/>
                <w:i/>
                <w:iCs/>
              </w:rPr>
              <w:t>p</w:t>
            </w:r>
          </w:p>
        </w:tc>
      </w:tr>
      <w:tr w:rsidR="00BD636C" w:rsidRPr="00A726B4" w14:paraId="56102FB1" w14:textId="77777777" w:rsidTr="00BD636C">
        <w:tc>
          <w:tcPr>
            <w:tcW w:w="0" w:type="auto"/>
            <w:tcMar>
              <w:top w:w="113" w:type="dxa"/>
              <w:left w:w="113" w:type="dxa"/>
              <w:bottom w:w="113" w:type="dxa"/>
              <w:right w:w="113" w:type="dxa"/>
            </w:tcMar>
            <w:hideMark/>
          </w:tcPr>
          <w:p w14:paraId="486D6AB8" w14:textId="77777777" w:rsidR="00BD636C" w:rsidRPr="00A726B4" w:rsidRDefault="00BD636C">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28A3FB7F" w14:textId="77777777" w:rsidR="00BD636C" w:rsidRPr="00A726B4" w:rsidRDefault="00BD636C">
            <w:pPr>
              <w:jc w:val="center"/>
              <w:rPr>
                <w:rFonts w:ascii="Times" w:hAnsi="Times"/>
              </w:rPr>
            </w:pPr>
            <w:r w:rsidRPr="00A726B4">
              <w:rPr>
                <w:rFonts w:ascii="Times" w:hAnsi="Times"/>
              </w:rPr>
              <w:t>-2.41</w:t>
            </w:r>
          </w:p>
        </w:tc>
        <w:tc>
          <w:tcPr>
            <w:tcW w:w="0" w:type="auto"/>
            <w:tcMar>
              <w:top w:w="113" w:type="dxa"/>
              <w:left w:w="113" w:type="dxa"/>
              <w:bottom w:w="113" w:type="dxa"/>
              <w:right w:w="113" w:type="dxa"/>
            </w:tcMar>
            <w:hideMark/>
          </w:tcPr>
          <w:p w14:paraId="35F40B22" w14:textId="77777777" w:rsidR="00BD636C" w:rsidRPr="00A726B4" w:rsidRDefault="00BD636C">
            <w:pPr>
              <w:jc w:val="center"/>
              <w:rPr>
                <w:rFonts w:ascii="Times" w:hAnsi="Times"/>
              </w:rPr>
            </w:pPr>
            <w:r w:rsidRPr="00A726B4">
              <w:rPr>
                <w:rFonts w:ascii="Times" w:hAnsi="Times"/>
              </w:rPr>
              <w:t>-2.69 – -2.13</w:t>
            </w:r>
          </w:p>
        </w:tc>
        <w:tc>
          <w:tcPr>
            <w:tcW w:w="0" w:type="auto"/>
            <w:tcMar>
              <w:top w:w="113" w:type="dxa"/>
              <w:left w:w="113" w:type="dxa"/>
              <w:bottom w:w="113" w:type="dxa"/>
              <w:right w:w="113" w:type="dxa"/>
            </w:tcMar>
            <w:hideMark/>
          </w:tcPr>
          <w:p w14:paraId="6E5BE294" w14:textId="77777777" w:rsidR="00BD636C" w:rsidRPr="00A726B4" w:rsidRDefault="00BD636C">
            <w:pPr>
              <w:jc w:val="center"/>
              <w:rPr>
                <w:rFonts w:ascii="Times" w:hAnsi="Times"/>
              </w:rPr>
            </w:pPr>
            <w:r w:rsidRPr="00A726B4">
              <w:rPr>
                <w:rStyle w:val="Strong"/>
                <w:rFonts w:ascii="Times" w:hAnsi="Times"/>
              </w:rPr>
              <w:t>&lt;0.001</w:t>
            </w:r>
          </w:p>
        </w:tc>
      </w:tr>
      <w:tr w:rsidR="00BD636C" w:rsidRPr="00A726B4" w14:paraId="470CDF48" w14:textId="77777777" w:rsidTr="00BD636C">
        <w:tc>
          <w:tcPr>
            <w:tcW w:w="0" w:type="auto"/>
            <w:tcMar>
              <w:top w:w="113" w:type="dxa"/>
              <w:left w:w="113" w:type="dxa"/>
              <w:bottom w:w="113" w:type="dxa"/>
              <w:right w:w="113" w:type="dxa"/>
            </w:tcMar>
            <w:hideMark/>
          </w:tcPr>
          <w:p w14:paraId="460270BE" w14:textId="77777777" w:rsidR="00BD636C" w:rsidRPr="00A726B4" w:rsidRDefault="00BD636C">
            <w:pPr>
              <w:rPr>
                <w:rFonts w:ascii="Times" w:hAnsi="Times"/>
              </w:rPr>
            </w:pPr>
            <w:r w:rsidRPr="00A726B4">
              <w:rPr>
                <w:rFonts w:ascii="Times" w:hAnsi="Times"/>
              </w:rPr>
              <w:t>stress</w:t>
            </w:r>
          </w:p>
        </w:tc>
        <w:tc>
          <w:tcPr>
            <w:tcW w:w="0" w:type="auto"/>
            <w:tcMar>
              <w:top w:w="113" w:type="dxa"/>
              <w:left w:w="113" w:type="dxa"/>
              <w:bottom w:w="113" w:type="dxa"/>
              <w:right w:w="113" w:type="dxa"/>
            </w:tcMar>
            <w:hideMark/>
          </w:tcPr>
          <w:p w14:paraId="66AC01E3" w14:textId="77777777" w:rsidR="00BD636C" w:rsidRPr="00A726B4" w:rsidRDefault="00BD636C">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6FD14BA3" w14:textId="77777777" w:rsidR="00BD636C" w:rsidRPr="00A726B4" w:rsidRDefault="00BD636C">
            <w:pPr>
              <w:jc w:val="center"/>
              <w:rPr>
                <w:rFonts w:ascii="Times" w:hAnsi="Times"/>
              </w:rPr>
            </w:pPr>
            <w:r w:rsidRPr="00A726B4">
              <w:rPr>
                <w:rFonts w:ascii="Times" w:hAnsi="Times"/>
              </w:rPr>
              <w:t>-0.01 – 0.01</w:t>
            </w:r>
          </w:p>
        </w:tc>
        <w:tc>
          <w:tcPr>
            <w:tcW w:w="0" w:type="auto"/>
            <w:tcMar>
              <w:top w:w="113" w:type="dxa"/>
              <w:left w:w="113" w:type="dxa"/>
              <w:bottom w:w="113" w:type="dxa"/>
              <w:right w:w="113" w:type="dxa"/>
            </w:tcMar>
            <w:hideMark/>
          </w:tcPr>
          <w:p w14:paraId="4B4F94D0" w14:textId="77777777" w:rsidR="00BD636C" w:rsidRPr="00A726B4" w:rsidRDefault="00BD636C">
            <w:pPr>
              <w:jc w:val="center"/>
              <w:rPr>
                <w:rFonts w:ascii="Times" w:hAnsi="Times"/>
              </w:rPr>
            </w:pPr>
            <w:r w:rsidRPr="00A726B4">
              <w:rPr>
                <w:rFonts w:ascii="Times" w:hAnsi="Times"/>
              </w:rPr>
              <w:t>0.959</w:t>
            </w:r>
          </w:p>
        </w:tc>
      </w:tr>
      <w:tr w:rsidR="00BD636C" w:rsidRPr="00A726B4" w14:paraId="1EB981D2" w14:textId="77777777" w:rsidTr="00BD636C">
        <w:tc>
          <w:tcPr>
            <w:tcW w:w="0" w:type="auto"/>
            <w:gridSpan w:val="4"/>
            <w:tcMar>
              <w:top w:w="192" w:type="dxa"/>
              <w:left w:w="15" w:type="dxa"/>
              <w:bottom w:w="15" w:type="dxa"/>
              <w:right w:w="15" w:type="dxa"/>
            </w:tcMar>
            <w:vAlign w:val="center"/>
            <w:hideMark/>
          </w:tcPr>
          <w:p w14:paraId="53DEA053" w14:textId="77777777" w:rsidR="00BD636C" w:rsidRPr="00A726B4" w:rsidRDefault="00BD636C">
            <w:pPr>
              <w:rPr>
                <w:rFonts w:ascii="Times" w:hAnsi="Times"/>
                <w:b/>
                <w:bCs/>
              </w:rPr>
            </w:pPr>
            <w:r w:rsidRPr="00A726B4">
              <w:rPr>
                <w:rFonts w:ascii="Times" w:hAnsi="Times"/>
                <w:b/>
                <w:bCs/>
              </w:rPr>
              <w:t>Random Effects</w:t>
            </w:r>
          </w:p>
        </w:tc>
      </w:tr>
      <w:tr w:rsidR="00BD636C" w:rsidRPr="00A726B4" w14:paraId="27C05E0B" w14:textId="77777777" w:rsidTr="00BD636C">
        <w:tc>
          <w:tcPr>
            <w:tcW w:w="0" w:type="auto"/>
            <w:tcMar>
              <w:top w:w="57" w:type="dxa"/>
              <w:left w:w="113" w:type="dxa"/>
              <w:bottom w:w="57" w:type="dxa"/>
              <w:right w:w="113" w:type="dxa"/>
            </w:tcMar>
            <w:hideMark/>
          </w:tcPr>
          <w:p w14:paraId="4DB61DD2" w14:textId="77777777" w:rsidR="00BD636C" w:rsidRPr="00A726B4" w:rsidRDefault="00BD636C">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5EA2D488" w14:textId="77777777" w:rsidR="00BD636C" w:rsidRPr="00A726B4" w:rsidRDefault="00BD636C">
            <w:pPr>
              <w:rPr>
                <w:rFonts w:ascii="Times" w:hAnsi="Times"/>
              </w:rPr>
            </w:pPr>
            <w:r w:rsidRPr="00A726B4">
              <w:rPr>
                <w:rFonts w:ascii="Times" w:hAnsi="Times"/>
              </w:rPr>
              <w:t>0.05</w:t>
            </w:r>
          </w:p>
        </w:tc>
      </w:tr>
      <w:tr w:rsidR="00BD636C" w:rsidRPr="00A726B4" w14:paraId="2EC9732B" w14:textId="77777777" w:rsidTr="00BD636C">
        <w:tc>
          <w:tcPr>
            <w:tcW w:w="0" w:type="auto"/>
            <w:tcMar>
              <w:top w:w="57" w:type="dxa"/>
              <w:left w:w="113" w:type="dxa"/>
              <w:bottom w:w="57" w:type="dxa"/>
              <w:right w:w="113" w:type="dxa"/>
            </w:tcMar>
            <w:hideMark/>
          </w:tcPr>
          <w:p w14:paraId="19E49069"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7084B966" w14:textId="77777777" w:rsidR="00BD636C" w:rsidRPr="00A726B4" w:rsidRDefault="00BD636C">
            <w:pPr>
              <w:rPr>
                <w:rFonts w:ascii="Times" w:hAnsi="Times"/>
              </w:rPr>
            </w:pPr>
            <w:r w:rsidRPr="00A726B4">
              <w:rPr>
                <w:rFonts w:ascii="Times" w:hAnsi="Times"/>
              </w:rPr>
              <w:t>0.09</w:t>
            </w:r>
          </w:p>
        </w:tc>
      </w:tr>
      <w:tr w:rsidR="00BD636C" w:rsidRPr="00A726B4" w14:paraId="594E4EC5" w14:textId="77777777" w:rsidTr="00BD636C">
        <w:tc>
          <w:tcPr>
            <w:tcW w:w="0" w:type="auto"/>
            <w:tcMar>
              <w:top w:w="57" w:type="dxa"/>
              <w:left w:w="113" w:type="dxa"/>
              <w:bottom w:w="57" w:type="dxa"/>
              <w:right w:w="113" w:type="dxa"/>
            </w:tcMar>
            <w:hideMark/>
          </w:tcPr>
          <w:p w14:paraId="01540EDE"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10CB10C0" w14:textId="77777777" w:rsidR="00BD636C" w:rsidRPr="00A726B4" w:rsidRDefault="00BD636C">
            <w:pPr>
              <w:rPr>
                <w:rFonts w:ascii="Times" w:hAnsi="Times"/>
              </w:rPr>
            </w:pPr>
            <w:r w:rsidRPr="00A726B4">
              <w:rPr>
                <w:rFonts w:ascii="Times" w:hAnsi="Times"/>
              </w:rPr>
              <w:t>0.24</w:t>
            </w:r>
          </w:p>
        </w:tc>
      </w:tr>
      <w:tr w:rsidR="00BD636C" w:rsidRPr="00A726B4" w14:paraId="63FE3704" w14:textId="77777777" w:rsidTr="00BD636C">
        <w:tc>
          <w:tcPr>
            <w:tcW w:w="0" w:type="auto"/>
            <w:tcMar>
              <w:top w:w="57" w:type="dxa"/>
              <w:left w:w="113" w:type="dxa"/>
              <w:bottom w:w="57" w:type="dxa"/>
              <w:right w:w="113" w:type="dxa"/>
            </w:tcMar>
            <w:hideMark/>
          </w:tcPr>
          <w:p w14:paraId="2C30C9AD" w14:textId="77777777" w:rsidR="00BD636C" w:rsidRPr="00A726B4" w:rsidRDefault="00BD636C">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66B5B56E" w14:textId="77777777" w:rsidR="00BD636C" w:rsidRPr="00A726B4" w:rsidRDefault="00BD636C">
            <w:pPr>
              <w:rPr>
                <w:rFonts w:ascii="Times" w:hAnsi="Times"/>
              </w:rPr>
            </w:pPr>
            <w:r w:rsidRPr="00A726B4">
              <w:rPr>
                <w:rFonts w:ascii="Times" w:hAnsi="Times"/>
              </w:rPr>
              <w:t>0.88</w:t>
            </w:r>
          </w:p>
        </w:tc>
      </w:tr>
      <w:tr w:rsidR="00BD636C" w:rsidRPr="00A726B4" w14:paraId="3D198CCB" w14:textId="77777777" w:rsidTr="00BD636C">
        <w:tc>
          <w:tcPr>
            <w:tcW w:w="0" w:type="auto"/>
            <w:tcMar>
              <w:top w:w="57" w:type="dxa"/>
              <w:left w:w="113" w:type="dxa"/>
              <w:bottom w:w="57" w:type="dxa"/>
              <w:right w:w="113" w:type="dxa"/>
            </w:tcMar>
            <w:hideMark/>
          </w:tcPr>
          <w:p w14:paraId="2A919089" w14:textId="77777777" w:rsidR="00BD636C" w:rsidRPr="00A726B4" w:rsidRDefault="00BD636C">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2D62A9D1" w14:textId="77777777" w:rsidR="00BD636C" w:rsidRPr="00A726B4" w:rsidRDefault="00BD636C">
            <w:pPr>
              <w:rPr>
                <w:rFonts w:ascii="Times" w:hAnsi="Times"/>
              </w:rPr>
            </w:pPr>
            <w:r w:rsidRPr="00A726B4">
              <w:rPr>
                <w:rFonts w:ascii="Times" w:hAnsi="Times"/>
              </w:rPr>
              <w:t>19</w:t>
            </w:r>
          </w:p>
        </w:tc>
      </w:tr>
      <w:tr w:rsidR="00BD636C" w:rsidRPr="00A726B4" w14:paraId="538594AE" w14:textId="77777777" w:rsidTr="00BD636C">
        <w:tc>
          <w:tcPr>
            <w:tcW w:w="0" w:type="auto"/>
            <w:tcMar>
              <w:top w:w="57" w:type="dxa"/>
              <w:left w:w="113" w:type="dxa"/>
              <w:bottom w:w="57" w:type="dxa"/>
              <w:right w:w="113" w:type="dxa"/>
            </w:tcMar>
            <w:hideMark/>
          </w:tcPr>
          <w:p w14:paraId="183B27BB" w14:textId="77777777" w:rsidR="00BD636C" w:rsidRPr="00A726B4" w:rsidRDefault="00BD636C">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306FFE90" w14:textId="77777777" w:rsidR="00BD636C" w:rsidRPr="00A726B4" w:rsidRDefault="00BD636C">
            <w:pPr>
              <w:rPr>
                <w:rFonts w:ascii="Times" w:hAnsi="Times"/>
              </w:rPr>
            </w:pPr>
            <w:r w:rsidRPr="00A726B4">
              <w:rPr>
                <w:rFonts w:ascii="Times" w:hAnsi="Times"/>
              </w:rPr>
              <w:t>68</w:t>
            </w:r>
          </w:p>
        </w:tc>
      </w:tr>
      <w:tr w:rsidR="00BD636C" w:rsidRPr="00A726B4" w14:paraId="5379A333" w14:textId="77777777" w:rsidTr="00BD636C">
        <w:tc>
          <w:tcPr>
            <w:tcW w:w="0" w:type="auto"/>
            <w:tcBorders>
              <w:top w:val="single" w:sz="6" w:space="0" w:color="auto"/>
            </w:tcBorders>
            <w:tcMar>
              <w:top w:w="57" w:type="dxa"/>
              <w:left w:w="113" w:type="dxa"/>
              <w:bottom w:w="57" w:type="dxa"/>
              <w:right w:w="113" w:type="dxa"/>
            </w:tcMar>
            <w:hideMark/>
          </w:tcPr>
          <w:p w14:paraId="46A5C428" w14:textId="77777777" w:rsidR="00BD636C" w:rsidRPr="00A726B4" w:rsidRDefault="00BD636C">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6063106A" w14:textId="77777777" w:rsidR="00BD636C" w:rsidRPr="00A726B4" w:rsidRDefault="00BD636C">
            <w:pPr>
              <w:rPr>
                <w:rFonts w:ascii="Times" w:hAnsi="Times"/>
              </w:rPr>
            </w:pPr>
            <w:r w:rsidRPr="00A726B4">
              <w:rPr>
                <w:rFonts w:ascii="Times" w:hAnsi="Times"/>
              </w:rPr>
              <w:t>1213</w:t>
            </w:r>
          </w:p>
        </w:tc>
      </w:tr>
      <w:tr w:rsidR="00BD636C" w:rsidRPr="00A726B4" w14:paraId="34790F55" w14:textId="77777777" w:rsidTr="00BD636C">
        <w:tc>
          <w:tcPr>
            <w:tcW w:w="0" w:type="auto"/>
            <w:tcMar>
              <w:top w:w="57" w:type="dxa"/>
              <w:left w:w="113" w:type="dxa"/>
              <w:bottom w:w="57" w:type="dxa"/>
              <w:right w:w="113" w:type="dxa"/>
            </w:tcMar>
            <w:hideMark/>
          </w:tcPr>
          <w:p w14:paraId="7C76BC8E" w14:textId="77777777" w:rsidR="00BD636C" w:rsidRPr="00A726B4" w:rsidRDefault="00BD636C">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722C9C67" w14:textId="77777777" w:rsidR="00BD636C" w:rsidRPr="00A726B4" w:rsidRDefault="00BD636C">
            <w:pPr>
              <w:rPr>
                <w:rFonts w:ascii="Times" w:hAnsi="Times"/>
              </w:rPr>
            </w:pPr>
            <w:r w:rsidRPr="00A726B4">
              <w:rPr>
                <w:rFonts w:ascii="Times" w:hAnsi="Times"/>
              </w:rPr>
              <w:t>0.000 / 0.876</w:t>
            </w:r>
          </w:p>
        </w:tc>
      </w:tr>
    </w:tbl>
    <w:p w14:paraId="74DE815D" w14:textId="77777777" w:rsidR="00BD636C" w:rsidRPr="00A726B4" w:rsidRDefault="00BD636C" w:rsidP="00BD636C">
      <w:pPr>
        <w:rPr>
          <w:rFonts w:ascii="Garamond" w:hAnsi="Garamond"/>
        </w:rPr>
      </w:pPr>
    </w:p>
    <w:p w14:paraId="37329C97" w14:textId="77777777" w:rsidR="00BD636C" w:rsidRPr="00A726B4" w:rsidRDefault="00BD636C" w:rsidP="00BD636C">
      <w:pPr>
        <w:rPr>
          <w:rFonts w:ascii="Garamond" w:hAnsi="Garamond"/>
        </w:rPr>
      </w:pPr>
    </w:p>
    <w:p w14:paraId="49A536BF" w14:textId="2C0BF2E7" w:rsidR="00BD636C" w:rsidRPr="00A726B4" w:rsidRDefault="00BD636C" w:rsidP="00BD636C">
      <w:pPr>
        <w:rPr>
          <w:rFonts w:ascii="Garamond" w:hAnsi="Garamond"/>
        </w:rPr>
      </w:pPr>
      <w:r w:rsidRPr="00A726B4">
        <w:rPr>
          <w:rFonts w:ascii="Garamond" w:hAnsi="Garamond"/>
        </w:rPr>
        <w:lastRenderedPageBreak/>
        <w:t>Table S12: LMM output modeling the relationship between stress-induced corticosterone and methylation in FKBP5.</w:t>
      </w:r>
    </w:p>
    <w:p w14:paraId="79A1DDBA" w14:textId="77777777" w:rsidR="00BD636C" w:rsidRPr="00A726B4" w:rsidRDefault="00BD636C" w:rsidP="00BD636C">
      <w:pPr>
        <w:rPr>
          <w:rFonts w:ascii="Garamond" w:hAnsi="Garamond"/>
        </w:rPr>
      </w:pP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386"/>
        <w:gridCol w:w="766"/>
      </w:tblGrid>
      <w:tr w:rsidR="00BD636C" w:rsidRPr="00A726B4" w14:paraId="0140D152" w14:textId="77777777" w:rsidTr="00BD636C">
        <w:tc>
          <w:tcPr>
            <w:tcW w:w="0" w:type="auto"/>
            <w:tcBorders>
              <w:top w:val="double" w:sz="6" w:space="0" w:color="auto"/>
            </w:tcBorders>
            <w:tcMar>
              <w:top w:w="113" w:type="dxa"/>
              <w:left w:w="113" w:type="dxa"/>
              <w:bottom w:w="113" w:type="dxa"/>
              <w:right w:w="113" w:type="dxa"/>
            </w:tcMar>
            <w:vAlign w:val="center"/>
            <w:hideMark/>
          </w:tcPr>
          <w:p w14:paraId="7BEA29AD" w14:textId="77777777" w:rsidR="00BD636C" w:rsidRPr="00A726B4" w:rsidRDefault="00BD636C">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614DD066" w14:textId="77777777" w:rsidR="00BD636C" w:rsidRPr="00A726B4" w:rsidRDefault="00BD636C">
            <w:pPr>
              <w:jc w:val="center"/>
              <w:rPr>
                <w:rFonts w:ascii="Times" w:hAnsi="Times"/>
                <w:b/>
                <w:bCs/>
              </w:rPr>
            </w:pPr>
            <w:r w:rsidRPr="00A726B4">
              <w:rPr>
                <w:rFonts w:ascii="Times" w:hAnsi="Times"/>
                <w:b/>
                <w:bCs/>
              </w:rPr>
              <w:t>FKBP5</w:t>
            </w:r>
          </w:p>
        </w:tc>
      </w:tr>
      <w:tr w:rsidR="00BD636C" w:rsidRPr="00A726B4" w14:paraId="37AFC92D" w14:textId="77777777" w:rsidTr="00BD636C">
        <w:tc>
          <w:tcPr>
            <w:tcW w:w="0" w:type="auto"/>
            <w:tcBorders>
              <w:bottom w:val="single" w:sz="6" w:space="0" w:color="auto"/>
            </w:tcBorders>
            <w:vAlign w:val="center"/>
            <w:hideMark/>
          </w:tcPr>
          <w:p w14:paraId="2EAAD85C" w14:textId="77777777" w:rsidR="00BD636C" w:rsidRPr="00A726B4" w:rsidRDefault="00BD636C">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6B3B0348" w14:textId="77777777" w:rsidR="00BD636C" w:rsidRPr="00A726B4" w:rsidRDefault="00BD636C">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51F9DFE6" w14:textId="77777777" w:rsidR="00BD636C" w:rsidRPr="00A726B4" w:rsidRDefault="00BD636C">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7A0F4AA6" w14:textId="77777777" w:rsidR="00BD636C" w:rsidRPr="00A726B4" w:rsidRDefault="00BD636C">
            <w:pPr>
              <w:jc w:val="center"/>
              <w:rPr>
                <w:rFonts w:ascii="Times" w:hAnsi="Times"/>
                <w:i/>
                <w:iCs/>
              </w:rPr>
            </w:pPr>
            <w:r w:rsidRPr="00A726B4">
              <w:rPr>
                <w:rFonts w:ascii="Times" w:hAnsi="Times"/>
                <w:i/>
                <w:iCs/>
              </w:rPr>
              <w:t>p</w:t>
            </w:r>
          </w:p>
        </w:tc>
      </w:tr>
      <w:tr w:rsidR="00BD636C" w:rsidRPr="00A726B4" w14:paraId="3C6095D0" w14:textId="77777777" w:rsidTr="00BD636C">
        <w:tc>
          <w:tcPr>
            <w:tcW w:w="0" w:type="auto"/>
            <w:tcMar>
              <w:top w:w="113" w:type="dxa"/>
              <w:left w:w="113" w:type="dxa"/>
              <w:bottom w:w="113" w:type="dxa"/>
              <w:right w:w="113" w:type="dxa"/>
            </w:tcMar>
            <w:hideMark/>
          </w:tcPr>
          <w:p w14:paraId="6DC59B63" w14:textId="77777777" w:rsidR="00BD636C" w:rsidRPr="00A726B4" w:rsidRDefault="00BD636C">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50E70F36" w14:textId="77777777" w:rsidR="00BD636C" w:rsidRPr="00A726B4" w:rsidRDefault="00BD636C">
            <w:pPr>
              <w:jc w:val="center"/>
              <w:rPr>
                <w:rFonts w:ascii="Times" w:hAnsi="Times"/>
              </w:rPr>
            </w:pPr>
            <w:r w:rsidRPr="00A726B4">
              <w:rPr>
                <w:rFonts w:ascii="Times" w:hAnsi="Times"/>
              </w:rPr>
              <w:t>0.53</w:t>
            </w:r>
          </w:p>
        </w:tc>
        <w:tc>
          <w:tcPr>
            <w:tcW w:w="0" w:type="auto"/>
            <w:tcMar>
              <w:top w:w="113" w:type="dxa"/>
              <w:left w:w="113" w:type="dxa"/>
              <w:bottom w:w="113" w:type="dxa"/>
              <w:right w:w="113" w:type="dxa"/>
            </w:tcMar>
            <w:hideMark/>
          </w:tcPr>
          <w:p w14:paraId="4B3F7A56" w14:textId="77777777" w:rsidR="00BD636C" w:rsidRPr="00A726B4" w:rsidRDefault="00BD636C">
            <w:pPr>
              <w:jc w:val="center"/>
              <w:rPr>
                <w:rFonts w:ascii="Times" w:hAnsi="Times"/>
              </w:rPr>
            </w:pPr>
            <w:r w:rsidRPr="00A726B4">
              <w:rPr>
                <w:rFonts w:ascii="Times" w:hAnsi="Times"/>
              </w:rPr>
              <w:t>0.13 – 0.93</w:t>
            </w:r>
          </w:p>
        </w:tc>
        <w:tc>
          <w:tcPr>
            <w:tcW w:w="0" w:type="auto"/>
            <w:tcMar>
              <w:top w:w="113" w:type="dxa"/>
              <w:left w:w="113" w:type="dxa"/>
              <w:bottom w:w="113" w:type="dxa"/>
              <w:right w:w="113" w:type="dxa"/>
            </w:tcMar>
            <w:hideMark/>
          </w:tcPr>
          <w:p w14:paraId="5D450869" w14:textId="77777777" w:rsidR="00BD636C" w:rsidRPr="00A726B4" w:rsidRDefault="00BD636C">
            <w:pPr>
              <w:jc w:val="center"/>
              <w:rPr>
                <w:rFonts w:ascii="Times" w:hAnsi="Times"/>
              </w:rPr>
            </w:pPr>
            <w:r w:rsidRPr="00A726B4">
              <w:rPr>
                <w:rStyle w:val="Strong"/>
                <w:rFonts w:ascii="Times" w:hAnsi="Times"/>
              </w:rPr>
              <w:t>0.009</w:t>
            </w:r>
          </w:p>
        </w:tc>
      </w:tr>
      <w:tr w:rsidR="00BD636C" w:rsidRPr="00A726B4" w14:paraId="2B84C38D" w14:textId="77777777" w:rsidTr="00BD636C">
        <w:tc>
          <w:tcPr>
            <w:tcW w:w="0" w:type="auto"/>
            <w:tcMar>
              <w:top w:w="113" w:type="dxa"/>
              <w:left w:w="113" w:type="dxa"/>
              <w:bottom w:w="113" w:type="dxa"/>
              <w:right w:w="113" w:type="dxa"/>
            </w:tcMar>
            <w:hideMark/>
          </w:tcPr>
          <w:p w14:paraId="60601517" w14:textId="77777777" w:rsidR="00BD636C" w:rsidRPr="00A726B4" w:rsidRDefault="00BD636C">
            <w:pPr>
              <w:rPr>
                <w:rFonts w:ascii="Times" w:hAnsi="Times"/>
              </w:rPr>
            </w:pPr>
            <w:r w:rsidRPr="00A726B4">
              <w:rPr>
                <w:rFonts w:ascii="Times" w:hAnsi="Times"/>
              </w:rPr>
              <w:t>stress</w:t>
            </w:r>
          </w:p>
        </w:tc>
        <w:tc>
          <w:tcPr>
            <w:tcW w:w="0" w:type="auto"/>
            <w:tcMar>
              <w:top w:w="113" w:type="dxa"/>
              <w:left w:w="113" w:type="dxa"/>
              <w:bottom w:w="113" w:type="dxa"/>
              <w:right w:w="113" w:type="dxa"/>
            </w:tcMar>
            <w:hideMark/>
          </w:tcPr>
          <w:p w14:paraId="61160CF6" w14:textId="77777777" w:rsidR="00BD636C" w:rsidRPr="00A726B4" w:rsidRDefault="00BD636C">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25FC3201" w14:textId="77777777" w:rsidR="00BD636C" w:rsidRPr="00A726B4" w:rsidRDefault="00BD636C">
            <w:pPr>
              <w:jc w:val="center"/>
              <w:rPr>
                <w:rFonts w:ascii="Times" w:hAnsi="Times"/>
              </w:rPr>
            </w:pPr>
            <w:r w:rsidRPr="00A726B4">
              <w:rPr>
                <w:rFonts w:ascii="Times" w:hAnsi="Times"/>
              </w:rPr>
              <w:t>-0.01 – 0.01</w:t>
            </w:r>
          </w:p>
        </w:tc>
        <w:tc>
          <w:tcPr>
            <w:tcW w:w="0" w:type="auto"/>
            <w:tcMar>
              <w:top w:w="113" w:type="dxa"/>
              <w:left w:w="113" w:type="dxa"/>
              <w:bottom w:w="113" w:type="dxa"/>
              <w:right w:w="113" w:type="dxa"/>
            </w:tcMar>
            <w:hideMark/>
          </w:tcPr>
          <w:p w14:paraId="571714C6" w14:textId="77777777" w:rsidR="00BD636C" w:rsidRPr="00A726B4" w:rsidRDefault="00BD636C">
            <w:pPr>
              <w:jc w:val="center"/>
              <w:rPr>
                <w:rFonts w:ascii="Times" w:hAnsi="Times"/>
              </w:rPr>
            </w:pPr>
            <w:r w:rsidRPr="00A726B4">
              <w:rPr>
                <w:rFonts w:ascii="Times" w:hAnsi="Times"/>
              </w:rPr>
              <w:t>0.940</w:t>
            </w:r>
          </w:p>
        </w:tc>
      </w:tr>
      <w:tr w:rsidR="00BD636C" w:rsidRPr="00A726B4" w14:paraId="2C3414A0" w14:textId="77777777" w:rsidTr="00BD636C">
        <w:tc>
          <w:tcPr>
            <w:tcW w:w="0" w:type="auto"/>
            <w:gridSpan w:val="4"/>
            <w:tcMar>
              <w:top w:w="192" w:type="dxa"/>
              <w:left w:w="15" w:type="dxa"/>
              <w:bottom w:w="15" w:type="dxa"/>
              <w:right w:w="15" w:type="dxa"/>
            </w:tcMar>
            <w:vAlign w:val="center"/>
            <w:hideMark/>
          </w:tcPr>
          <w:p w14:paraId="1F4EC6FA" w14:textId="77777777" w:rsidR="00BD636C" w:rsidRPr="00A726B4" w:rsidRDefault="00BD636C">
            <w:pPr>
              <w:rPr>
                <w:rFonts w:ascii="Times" w:hAnsi="Times"/>
                <w:b/>
                <w:bCs/>
              </w:rPr>
            </w:pPr>
            <w:r w:rsidRPr="00A726B4">
              <w:rPr>
                <w:rFonts w:ascii="Times" w:hAnsi="Times"/>
                <w:b/>
                <w:bCs/>
              </w:rPr>
              <w:t>Random Effects</w:t>
            </w:r>
          </w:p>
        </w:tc>
      </w:tr>
      <w:tr w:rsidR="00BD636C" w:rsidRPr="00A726B4" w14:paraId="5B35BB26" w14:textId="77777777" w:rsidTr="00BD636C">
        <w:tc>
          <w:tcPr>
            <w:tcW w:w="0" w:type="auto"/>
            <w:tcMar>
              <w:top w:w="57" w:type="dxa"/>
              <w:left w:w="113" w:type="dxa"/>
              <w:bottom w:w="57" w:type="dxa"/>
              <w:right w:w="113" w:type="dxa"/>
            </w:tcMar>
            <w:hideMark/>
          </w:tcPr>
          <w:p w14:paraId="6508139E" w14:textId="77777777" w:rsidR="00BD636C" w:rsidRPr="00A726B4" w:rsidRDefault="00BD636C">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01E577E8" w14:textId="77777777" w:rsidR="00BD636C" w:rsidRPr="00A726B4" w:rsidRDefault="00BD636C">
            <w:pPr>
              <w:rPr>
                <w:rFonts w:ascii="Times" w:hAnsi="Times"/>
              </w:rPr>
            </w:pPr>
            <w:r w:rsidRPr="00A726B4">
              <w:rPr>
                <w:rFonts w:ascii="Times" w:hAnsi="Times"/>
              </w:rPr>
              <w:t>0.18</w:t>
            </w:r>
          </w:p>
        </w:tc>
      </w:tr>
      <w:tr w:rsidR="00BD636C" w:rsidRPr="00A726B4" w14:paraId="749CD865" w14:textId="77777777" w:rsidTr="00BD636C">
        <w:tc>
          <w:tcPr>
            <w:tcW w:w="0" w:type="auto"/>
            <w:tcMar>
              <w:top w:w="57" w:type="dxa"/>
              <w:left w:w="113" w:type="dxa"/>
              <w:bottom w:w="57" w:type="dxa"/>
              <w:right w:w="113" w:type="dxa"/>
            </w:tcMar>
            <w:hideMark/>
          </w:tcPr>
          <w:p w14:paraId="37597FAB"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7F838BF3" w14:textId="77777777" w:rsidR="00BD636C" w:rsidRPr="00A726B4" w:rsidRDefault="00BD636C">
            <w:pPr>
              <w:rPr>
                <w:rFonts w:ascii="Times" w:hAnsi="Times"/>
              </w:rPr>
            </w:pPr>
            <w:r w:rsidRPr="00A726B4">
              <w:rPr>
                <w:rFonts w:ascii="Times" w:hAnsi="Times"/>
              </w:rPr>
              <w:t>0.29</w:t>
            </w:r>
          </w:p>
        </w:tc>
      </w:tr>
      <w:tr w:rsidR="00BD636C" w:rsidRPr="00A726B4" w14:paraId="6658BE88" w14:textId="77777777" w:rsidTr="00BD636C">
        <w:tc>
          <w:tcPr>
            <w:tcW w:w="0" w:type="auto"/>
            <w:tcMar>
              <w:top w:w="57" w:type="dxa"/>
              <w:left w:w="113" w:type="dxa"/>
              <w:bottom w:w="57" w:type="dxa"/>
              <w:right w:w="113" w:type="dxa"/>
            </w:tcMar>
            <w:hideMark/>
          </w:tcPr>
          <w:p w14:paraId="402682EB"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20793E53" w14:textId="77777777" w:rsidR="00BD636C" w:rsidRPr="00A726B4" w:rsidRDefault="00BD636C">
            <w:pPr>
              <w:rPr>
                <w:rFonts w:ascii="Times" w:hAnsi="Times"/>
              </w:rPr>
            </w:pPr>
            <w:r w:rsidRPr="00A726B4">
              <w:rPr>
                <w:rFonts w:ascii="Times" w:hAnsi="Times"/>
              </w:rPr>
              <w:t>0.18</w:t>
            </w:r>
          </w:p>
        </w:tc>
      </w:tr>
      <w:tr w:rsidR="00BD636C" w:rsidRPr="00A726B4" w14:paraId="0E4CBC52" w14:textId="77777777" w:rsidTr="00BD636C">
        <w:tc>
          <w:tcPr>
            <w:tcW w:w="0" w:type="auto"/>
            <w:tcMar>
              <w:top w:w="57" w:type="dxa"/>
              <w:left w:w="113" w:type="dxa"/>
              <w:bottom w:w="57" w:type="dxa"/>
              <w:right w:w="113" w:type="dxa"/>
            </w:tcMar>
            <w:hideMark/>
          </w:tcPr>
          <w:p w14:paraId="75925313" w14:textId="77777777" w:rsidR="00BD636C" w:rsidRPr="00A726B4" w:rsidRDefault="00BD636C">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098A00C8" w14:textId="77777777" w:rsidR="00BD636C" w:rsidRPr="00A726B4" w:rsidRDefault="00BD636C">
            <w:pPr>
              <w:rPr>
                <w:rFonts w:ascii="Times" w:hAnsi="Times"/>
              </w:rPr>
            </w:pPr>
            <w:r w:rsidRPr="00A726B4">
              <w:rPr>
                <w:rFonts w:ascii="Times" w:hAnsi="Times"/>
              </w:rPr>
              <w:t>0.72</w:t>
            </w:r>
          </w:p>
        </w:tc>
      </w:tr>
      <w:tr w:rsidR="00BD636C" w:rsidRPr="00A726B4" w14:paraId="4490D410" w14:textId="77777777" w:rsidTr="00BD636C">
        <w:tc>
          <w:tcPr>
            <w:tcW w:w="0" w:type="auto"/>
            <w:tcMar>
              <w:top w:w="57" w:type="dxa"/>
              <w:left w:w="113" w:type="dxa"/>
              <w:bottom w:w="57" w:type="dxa"/>
              <w:right w:w="113" w:type="dxa"/>
            </w:tcMar>
            <w:hideMark/>
          </w:tcPr>
          <w:p w14:paraId="30E14A17" w14:textId="77777777" w:rsidR="00BD636C" w:rsidRPr="00A726B4" w:rsidRDefault="00BD636C">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4DE425F4" w14:textId="77777777" w:rsidR="00BD636C" w:rsidRPr="00A726B4" w:rsidRDefault="00BD636C">
            <w:pPr>
              <w:rPr>
                <w:rFonts w:ascii="Times" w:hAnsi="Times"/>
              </w:rPr>
            </w:pPr>
            <w:r w:rsidRPr="00A726B4">
              <w:rPr>
                <w:rFonts w:ascii="Times" w:hAnsi="Times"/>
              </w:rPr>
              <w:t>11</w:t>
            </w:r>
          </w:p>
        </w:tc>
      </w:tr>
      <w:tr w:rsidR="00BD636C" w:rsidRPr="00A726B4" w14:paraId="3C5798EE" w14:textId="77777777" w:rsidTr="00BD636C">
        <w:tc>
          <w:tcPr>
            <w:tcW w:w="0" w:type="auto"/>
            <w:tcMar>
              <w:top w:w="57" w:type="dxa"/>
              <w:left w:w="113" w:type="dxa"/>
              <w:bottom w:w="57" w:type="dxa"/>
              <w:right w:w="113" w:type="dxa"/>
            </w:tcMar>
            <w:hideMark/>
          </w:tcPr>
          <w:p w14:paraId="03243C2A" w14:textId="77777777" w:rsidR="00BD636C" w:rsidRPr="00A726B4" w:rsidRDefault="00BD636C">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2024BC46" w14:textId="77777777" w:rsidR="00BD636C" w:rsidRPr="00A726B4" w:rsidRDefault="00BD636C">
            <w:pPr>
              <w:rPr>
                <w:rFonts w:ascii="Times" w:hAnsi="Times"/>
              </w:rPr>
            </w:pPr>
            <w:r w:rsidRPr="00A726B4">
              <w:rPr>
                <w:rFonts w:ascii="Times" w:hAnsi="Times"/>
              </w:rPr>
              <w:t>69</w:t>
            </w:r>
          </w:p>
        </w:tc>
      </w:tr>
      <w:tr w:rsidR="00BD636C" w:rsidRPr="00A726B4" w14:paraId="409E1466" w14:textId="77777777" w:rsidTr="00BD636C">
        <w:tc>
          <w:tcPr>
            <w:tcW w:w="0" w:type="auto"/>
            <w:tcBorders>
              <w:top w:val="single" w:sz="6" w:space="0" w:color="auto"/>
            </w:tcBorders>
            <w:tcMar>
              <w:top w:w="57" w:type="dxa"/>
              <w:left w:w="113" w:type="dxa"/>
              <w:bottom w:w="57" w:type="dxa"/>
              <w:right w:w="113" w:type="dxa"/>
            </w:tcMar>
            <w:hideMark/>
          </w:tcPr>
          <w:p w14:paraId="0792C898" w14:textId="77777777" w:rsidR="00BD636C" w:rsidRPr="00A726B4" w:rsidRDefault="00BD636C">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25261270" w14:textId="77777777" w:rsidR="00BD636C" w:rsidRPr="00A726B4" w:rsidRDefault="00BD636C">
            <w:pPr>
              <w:rPr>
                <w:rFonts w:ascii="Times" w:hAnsi="Times"/>
              </w:rPr>
            </w:pPr>
            <w:r w:rsidRPr="00A726B4">
              <w:rPr>
                <w:rFonts w:ascii="Times" w:hAnsi="Times"/>
              </w:rPr>
              <w:t>757</w:t>
            </w:r>
          </w:p>
        </w:tc>
      </w:tr>
      <w:tr w:rsidR="00BD636C" w:rsidRPr="00A726B4" w14:paraId="0D55B0F3" w14:textId="77777777" w:rsidTr="00BD636C">
        <w:tc>
          <w:tcPr>
            <w:tcW w:w="0" w:type="auto"/>
            <w:tcMar>
              <w:top w:w="57" w:type="dxa"/>
              <w:left w:w="113" w:type="dxa"/>
              <w:bottom w:w="57" w:type="dxa"/>
              <w:right w:w="113" w:type="dxa"/>
            </w:tcMar>
            <w:hideMark/>
          </w:tcPr>
          <w:p w14:paraId="0B81725C" w14:textId="77777777" w:rsidR="00BD636C" w:rsidRPr="00A726B4" w:rsidRDefault="00BD636C">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000CFD15" w14:textId="77777777" w:rsidR="00BD636C" w:rsidRPr="00A726B4" w:rsidRDefault="00BD636C">
            <w:pPr>
              <w:rPr>
                <w:rFonts w:ascii="Times" w:hAnsi="Times"/>
              </w:rPr>
            </w:pPr>
            <w:r w:rsidRPr="00A726B4">
              <w:rPr>
                <w:rFonts w:ascii="Times" w:hAnsi="Times"/>
              </w:rPr>
              <w:t>0.000 / 0.716</w:t>
            </w:r>
          </w:p>
        </w:tc>
      </w:tr>
    </w:tbl>
    <w:p w14:paraId="6BCD7793" w14:textId="77777777" w:rsidR="00BD636C" w:rsidRPr="00A726B4" w:rsidRDefault="00BD636C" w:rsidP="00BD636C">
      <w:pPr>
        <w:rPr>
          <w:rFonts w:ascii="Garamond" w:hAnsi="Garamond"/>
        </w:rPr>
      </w:pPr>
    </w:p>
    <w:p w14:paraId="479F2B6F" w14:textId="77777777" w:rsidR="00BD636C" w:rsidRPr="00A726B4" w:rsidRDefault="00BD636C" w:rsidP="00BD636C">
      <w:pPr>
        <w:rPr>
          <w:rFonts w:ascii="Garamond" w:hAnsi="Garamond"/>
        </w:rPr>
      </w:pPr>
    </w:p>
    <w:p w14:paraId="4373B9A1" w14:textId="29DE36C6" w:rsidR="00BD636C" w:rsidRPr="00A726B4" w:rsidRDefault="00BD636C" w:rsidP="00BD636C">
      <w:pPr>
        <w:rPr>
          <w:rFonts w:ascii="Garamond" w:hAnsi="Garamond"/>
        </w:rPr>
      </w:pPr>
      <w:r w:rsidRPr="00A726B4">
        <w:rPr>
          <w:rFonts w:ascii="Garamond" w:hAnsi="Garamond"/>
        </w:rPr>
        <w:t>Table S13: LMM output modeling the relationship between stress-induced corticosterone and methylation in GR.</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766"/>
      </w:tblGrid>
      <w:tr w:rsidR="00BD636C" w:rsidRPr="00A726B4" w14:paraId="6BE1F53F" w14:textId="77777777" w:rsidTr="00BD636C">
        <w:tc>
          <w:tcPr>
            <w:tcW w:w="0" w:type="auto"/>
            <w:tcBorders>
              <w:top w:val="double" w:sz="6" w:space="0" w:color="auto"/>
            </w:tcBorders>
            <w:tcMar>
              <w:top w:w="113" w:type="dxa"/>
              <w:left w:w="113" w:type="dxa"/>
              <w:bottom w:w="113" w:type="dxa"/>
              <w:right w:w="113" w:type="dxa"/>
            </w:tcMar>
            <w:vAlign w:val="center"/>
            <w:hideMark/>
          </w:tcPr>
          <w:p w14:paraId="3F3269AE" w14:textId="77777777" w:rsidR="00BD636C" w:rsidRPr="00A726B4" w:rsidRDefault="00BD636C">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0C0D0E15" w14:textId="77777777" w:rsidR="00BD636C" w:rsidRPr="00A726B4" w:rsidRDefault="00BD636C">
            <w:pPr>
              <w:jc w:val="center"/>
              <w:rPr>
                <w:rFonts w:ascii="Times" w:hAnsi="Times"/>
                <w:b/>
                <w:bCs/>
              </w:rPr>
            </w:pPr>
            <w:r w:rsidRPr="00A726B4">
              <w:rPr>
                <w:rFonts w:ascii="Times" w:hAnsi="Times"/>
                <w:b/>
                <w:bCs/>
              </w:rPr>
              <w:t>GR</w:t>
            </w:r>
          </w:p>
        </w:tc>
      </w:tr>
      <w:tr w:rsidR="00BD636C" w:rsidRPr="00A726B4" w14:paraId="39399354" w14:textId="77777777" w:rsidTr="00BD636C">
        <w:tc>
          <w:tcPr>
            <w:tcW w:w="0" w:type="auto"/>
            <w:tcBorders>
              <w:bottom w:val="single" w:sz="6" w:space="0" w:color="auto"/>
            </w:tcBorders>
            <w:vAlign w:val="center"/>
            <w:hideMark/>
          </w:tcPr>
          <w:p w14:paraId="568A65E0" w14:textId="77777777" w:rsidR="00BD636C" w:rsidRPr="00A726B4" w:rsidRDefault="00BD636C">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1673231C" w14:textId="77777777" w:rsidR="00BD636C" w:rsidRPr="00A726B4" w:rsidRDefault="00BD636C">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5A16AFC1" w14:textId="77777777" w:rsidR="00BD636C" w:rsidRPr="00A726B4" w:rsidRDefault="00BD636C">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33615D00" w14:textId="77777777" w:rsidR="00BD636C" w:rsidRPr="00A726B4" w:rsidRDefault="00BD636C">
            <w:pPr>
              <w:jc w:val="center"/>
              <w:rPr>
                <w:rFonts w:ascii="Times" w:hAnsi="Times"/>
                <w:i/>
                <w:iCs/>
              </w:rPr>
            </w:pPr>
            <w:r w:rsidRPr="00A726B4">
              <w:rPr>
                <w:rFonts w:ascii="Times" w:hAnsi="Times"/>
                <w:i/>
                <w:iCs/>
              </w:rPr>
              <w:t>p</w:t>
            </w:r>
          </w:p>
        </w:tc>
      </w:tr>
      <w:tr w:rsidR="00BD636C" w:rsidRPr="00A726B4" w14:paraId="424C5432" w14:textId="77777777" w:rsidTr="00BD636C">
        <w:tc>
          <w:tcPr>
            <w:tcW w:w="0" w:type="auto"/>
            <w:tcMar>
              <w:top w:w="113" w:type="dxa"/>
              <w:left w:w="113" w:type="dxa"/>
              <w:bottom w:w="113" w:type="dxa"/>
              <w:right w:w="113" w:type="dxa"/>
            </w:tcMar>
            <w:hideMark/>
          </w:tcPr>
          <w:p w14:paraId="70D5DE8C" w14:textId="77777777" w:rsidR="00BD636C" w:rsidRPr="00A726B4" w:rsidRDefault="00BD636C">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57C78350" w14:textId="77777777" w:rsidR="00BD636C" w:rsidRPr="00A726B4" w:rsidRDefault="00BD636C">
            <w:pPr>
              <w:jc w:val="center"/>
              <w:rPr>
                <w:rFonts w:ascii="Times" w:hAnsi="Times"/>
              </w:rPr>
            </w:pPr>
            <w:r w:rsidRPr="00A726B4">
              <w:rPr>
                <w:rFonts w:ascii="Times" w:hAnsi="Times"/>
              </w:rPr>
              <w:t>-0.86</w:t>
            </w:r>
          </w:p>
        </w:tc>
        <w:tc>
          <w:tcPr>
            <w:tcW w:w="0" w:type="auto"/>
            <w:tcMar>
              <w:top w:w="113" w:type="dxa"/>
              <w:left w:w="113" w:type="dxa"/>
              <w:bottom w:w="113" w:type="dxa"/>
              <w:right w:w="113" w:type="dxa"/>
            </w:tcMar>
            <w:hideMark/>
          </w:tcPr>
          <w:p w14:paraId="1C0587FB" w14:textId="77777777" w:rsidR="00BD636C" w:rsidRPr="00A726B4" w:rsidRDefault="00BD636C">
            <w:pPr>
              <w:jc w:val="center"/>
              <w:rPr>
                <w:rFonts w:ascii="Times" w:hAnsi="Times"/>
              </w:rPr>
            </w:pPr>
            <w:r w:rsidRPr="00A726B4">
              <w:rPr>
                <w:rFonts w:ascii="Times" w:hAnsi="Times"/>
              </w:rPr>
              <w:t>-1.47 – -0.26</w:t>
            </w:r>
          </w:p>
        </w:tc>
        <w:tc>
          <w:tcPr>
            <w:tcW w:w="0" w:type="auto"/>
            <w:tcMar>
              <w:top w:w="113" w:type="dxa"/>
              <w:left w:w="113" w:type="dxa"/>
              <w:bottom w:w="113" w:type="dxa"/>
              <w:right w:w="113" w:type="dxa"/>
            </w:tcMar>
            <w:hideMark/>
          </w:tcPr>
          <w:p w14:paraId="1B3E5B96" w14:textId="77777777" w:rsidR="00BD636C" w:rsidRPr="00A726B4" w:rsidRDefault="00BD636C">
            <w:pPr>
              <w:jc w:val="center"/>
              <w:rPr>
                <w:rFonts w:ascii="Times" w:hAnsi="Times"/>
              </w:rPr>
            </w:pPr>
            <w:r w:rsidRPr="00A726B4">
              <w:rPr>
                <w:rStyle w:val="Strong"/>
                <w:rFonts w:ascii="Times" w:hAnsi="Times"/>
              </w:rPr>
              <w:t>0.005</w:t>
            </w:r>
          </w:p>
        </w:tc>
      </w:tr>
      <w:tr w:rsidR="00BD636C" w:rsidRPr="00A726B4" w14:paraId="4F1B8B98" w14:textId="77777777" w:rsidTr="00BD636C">
        <w:tc>
          <w:tcPr>
            <w:tcW w:w="0" w:type="auto"/>
            <w:tcMar>
              <w:top w:w="113" w:type="dxa"/>
              <w:left w:w="113" w:type="dxa"/>
              <w:bottom w:w="113" w:type="dxa"/>
              <w:right w:w="113" w:type="dxa"/>
            </w:tcMar>
            <w:hideMark/>
          </w:tcPr>
          <w:p w14:paraId="0546DFAE" w14:textId="77777777" w:rsidR="00BD636C" w:rsidRPr="00A726B4" w:rsidRDefault="00BD636C">
            <w:pPr>
              <w:rPr>
                <w:rFonts w:ascii="Times" w:hAnsi="Times"/>
              </w:rPr>
            </w:pPr>
            <w:r w:rsidRPr="00A726B4">
              <w:rPr>
                <w:rFonts w:ascii="Times" w:hAnsi="Times"/>
              </w:rPr>
              <w:t>stress</w:t>
            </w:r>
          </w:p>
        </w:tc>
        <w:tc>
          <w:tcPr>
            <w:tcW w:w="0" w:type="auto"/>
            <w:tcMar>
              <w:top w:w="113" w:type="dxa"/>
              <w:left w:w="113" w:type="dxa"/>
              <w:bottom w:w="113" w:type="dxa"/>
              <w:right w:w="113" w:type="dxa"/>
            </w:tcMar>
            <w:hideMark/>
          </w:tcPr>
          <w:p w14:paraId="0AFFBDB4" w14:textId="77777777" w:rsidR="00BD636C" w:rsidRPr="00A726B4" w:rsidRDefault="00BD636C">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101D4B4E" w14:textId="77777777" w:rsidR="00BD636C" w:rsidRPr="00A726B4" w:rsidRDefault="00BD636C">
            <w:pPr>
              <w:jc w:val="center"/>
              <w:rPr>
                <w:rFonts w:ascii="Times" w:hAnsi="Times"/>
              </w:rPr>
            </w:pPr>
            <w:r w:rsidRPr="00A726B4">
              <w:rPr>
                <w:rFonts w:ascii="Times" w:hAnsi="Times"/>
              </w:rPr>
              <w:t>-0.01 – 0.00</w:t>
            </w:r>
          </w:p>
        </w:tc>
        <w:tc>
          <w:tcPr>
            <w:tcW w:w="0" w:type="auto"/>
            <w:tcMar>
              <w:top w:w="113" w:type="dxa"/>
              <w:left w:w="113" w:type="dxa"/>
              <w:bottom w:w="113" w:type="dxa"/>
              <w:right w:w="113" w:type="dxa"/>
            </w:tcMar>
            <w:hideMark/>
          </w:tcPr>
          <w:p w14:paraId="4EDEA98E" w14:textId="77777777" w:rsidR="00BD636C" w:rsidRPr="00A726B4" w:rsidRDefault="00BD636C">
            <w:pPr>
              <w:jc w:val="center"/>
              <w:rPr>
                <w:rFonts w:ascii="Times" w:hAnsi="Times"/>
              </w:rPr>
            </w:pPr>
            <w:r w:rsidRPr="00A726B4">
              <w:rPr>
                <w:rFonts w:ascii="Times" w:hAnsi="Times"/>
              </w:rPr>
              <w:t>0.242</w:t>
            </w:r>
          </w:p>
        </w:tc>
      </w:tr>
      <w:tr w:rsidR="00BD636C" w:rsidRPr="00A726B4" w14:paraId="69FD1BE9" w14:textId="77777777" w:rsidTr="00BD636C">
        <w:tc>
          <w:tcPr>
            <w:tcW w:w="0" w:type="auto"/>
            <w:gridSpan w:val="4"/>
            <w:tcMar>
              <w:top w:w="192" w:type="dxa"/>
              <w:left w:w="15" w:type="dxa"/>
              <w:bottom w:w="15" w:type="dxa"/>
              <w:right w:w="15" w:type="dxa"/>
            </w:tcMar>
            <w:vAlign w:val="center"/>
            <w:hideMark/>
          </w:tcPr>
          <w:p w14:paraId="6EC72C58" w14:textId="77777777" w:rsidR="00BD636C" w:rsidRPr="00A726B4" w:rsidRDefault="00BD636C">
            <w:pPr>
              <w:rPr>
                <w:rFonts w:ascii="Times" w:hAnsi="Times"/>
                <w:b/>
                <w:bCs/>
              </w:rPr>
            </w:pPr>
            <w:r w:rsidRPr="00A726B4">
              <w:rPr>
                <w:rFonts w:ascii="Times" w:hAnsi="Times"/>
                <w:b/>
                <w:bCs/>
              </w:rPr>
              <w:t>Random Effects</w:t>
            </w:r>
          </w:p>
        </w:tc>
      </w:tr>
      <w:tr w:rsidR="00BD636C" w:rsidRPr="00A726B4" w14:paraId="3BC2503E" w14:textId="77777777" w:rsidTr="00BD636C">
        <w:tc>
          <w:tcPr>
            <w:tcW w:w="0" w:type="auto"/>
            <w:tcMar>
              <w:top w:w="57" w:type="dxa"/>
              <w:left w:w="113" w:type="dxa"/>
              <w:bottom w:w="57" w:type="dxa"/>
              <w:right w:w="113" w:type="dxa"/>
            </w:tcMar>
            <w:hideMark/>
          </w:tcPr>
          <w:p w14:paraId="2E24A1DF" w14:textId="77777777" w:rsidR="00BD636C" w:rsidRPr="00A726B4" w:rsidRDefault="00BD636C">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4E62B4E3" w14:textId="77777777" w:rsidR="00BD636C" w:rsidRPr="00A726B4" w:rsidRDefault="00BD636C">
            <w:pPr>
              <w:rPr>
                <w:rFonts w:ascii="Times" w:hAnsi="Times"/>
              </w:rPr>
            </w:pPr>
            <w:r w:rsidRPr="00A726B4">
              <w:rPr>
                <w:rFonts w:ascii="Times" w:hAnsi="Times"/>
              </w:rPr>
              <w:t>0.21</w:t>
            </w:r>
          </w:p>
        </w:tc>
      </w:tr>
      <w:tr w:rsidR="00BD636C" w:rsidRPr="00A726B4" w14:paraId="7881BCD6" w14:textId="77777777" w:rsidTr="00BD636C">
        <w:tc>
          <w:tcPr>
            <w:tcW w:w="0" w:type="auto"/>
            <w:tcMar>
              <w:top w:w="57" w:type="dxa"/>
              <w:left w:w="113" w:type="dxa"/>
              <w:bottom w:w="57" w:type="dxa"/>
              <w:right w:w="113" w:type="dxa"/>
            </w:tcMar>
            <w:hideMark/>
          </w:tcPr>
          <w:p w14:paraId="288D23F4"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49A921C7" w14:textId="77777777" w:rsidR="00BD636C" w:rsidRPr="00A726B4" w:rsidRDefault="00BD636C">
            <w:pPr>
              <w:rPr>
                <w:rFonts w:ascii="Times" w:hAnsi="Times"/>
              </w:rPr>
            </w:pPr>
            <w:r w:rsidRPr="00A726B4">
              <w:rPr>
                <w:rFonts w:ascii="Times" w:hAnsi="Times"/>
              </w:rPr>
              <w:t>0.04</w:t>
            </w:r>
          </w:p>
        </w:tc>
      </w:tr>
      <w:tr w:rsidR="00BD636C" w:rsidRPr="00A726B4" w14:paraId="5F475E76" w14:textId="77777777" w:rsidTr="00BD636C">
        <w:tc>
          <w:tcPr>
            <w:tcW w:w="0" w:type="auto"/>
            <w:tcMar>
              <w:top w:w="57" w:type="dxa"/>
              <w:left w:w="113" w:type="dxa"/>
              <w:bottom w:w="57" w:type="dxa"/>
              <w:right w:w="113" w:type="dxa"/>
            </w:tcMar>
            <w:hideMark/>
          </w:tcPr>
          <w:p w14:paraId="24364D03"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52353BE3" w14:textId="77777777" w:rsidR="00BD636C" w:rsidRPr="00A726B4" w:rsidRDefault="00BD636C">
            <w:pPr>
              <w:rPr>
                <w:rFonts w:ascii="Times" w:hAnsi="Times"/>
              </w:rPr>
            </w:pPr>
            <w:r w:rsidRPr="00A726B4">
              <w:rPr>
                <w:rFonts w:ascii="Times" w:hAnsi="Times"/>
              </w:rPr>
              <w:t>1.25</w:t>
            </w:r>
          </w:p>
        </w:tc>
      </w:tr>
      <w:tr w:rsidR="00BD636C" w:rsidRPr="00A726B4" w14:paraId="39846C8F" w14:textId="77777777" w:rsidTr="00BD636C">
        <w:tc>
          <w:tcPr>
            <w:tcW w:w="0" w:type="auto"/>
            <w:tcMar>
              <w:top w:w="57" w:type="dxa"/>
              <w:left w:w="113" w:type="dxa"/>
              <w:bottom w:w="57" w:type="dxa"/>
              <w:right w:w="113" w:type="dxa"/>
            </w:tcMar>
            <w:hideMark/>
          </w:tcPr>
          <w:p w14:paraId="4FFFBD64" w14:textId="77777777" w:rsidR="00BD636C" w:rsidRPr="00A726B4" w:rsidRDefault="00BD636C">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21118E15" w14:textId="77777777" w:rsidR="00BD636C" w:rsidRPr="00A726B4" w:rsidRDefault="00BD636C">
            <w:pPr>
              <w:rPr>
                <w:rFonts w:ascii="Times" w:hAnsi="Times"/>
              </w:rPr>
            </w:pPr>
            <w:r w:rsidRPr="00A726B4">
              <w:rPr>
                <w:rFonts w:ascii="Times" w:hAnsi="Times"/>
              </w:rPr>
              <w:t>0.86</w:t>
            </w:r>
          </w:p>
        </w:tc>
      </w:tr>
      <w:tr w:rsidR="00BD636C" w:rsidRPr="00A726B4" w14:paraId="53AED83C" w14:textId="77777777" w:rsidTr="00BD636C">
        <w:tc>
          <w:tcPr>
            <w:tcW w:w="0" w:type="auto"/>
            <w:tcMar>
              <w:top w:w="57" w:type="dxa"/>
              <w:left w:w="113" w:type="dxa"/>
              <w:bottom w:w="57" w:type="dxa"/>
              <w:right w:w="113" w:type="dxa"/>
            </w:tcMar>
            <w:hideMark/>
          </w:tcPr>
          <w:p w14:paraId="284574E1" w14:textId="77777777" w:rsidR="00BD636C" w:rsidRPr="00A726B4" w:rsidRDefault="00BD636C">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0BA1A7CB" w14:textId="77777777" w:rsidR="00BD636C" w:rsidRPr="00A726B4" w:rsidRDefault="00BD636C">
            <w:pPr>
              <w:rPr>
                <w:rFonts w:ascii="Times" w:hAnsi="Times"/>
              </w:rPr>
            </w:pPr>
            <w:r w:rsidRPr="00A726B4">
              <w:rPr>
                <w:rFonts w:ascii="Times" w:hAnsi="Times"/>
              </w:rPr>
              <w:t>14</w:t>
            </w:r>
          </w:p>
        </w:tc>
      </w:tr>
      <w:tr w:rsidR="00BD636C" w:rsidRPr="00A726B4" w14:paraId="484D4CA1" w14:textId="77777777" w:rsidTr="00BD636C">
        <w:tc>
          <w:tcPr>
            <w:tcW w:w="0" w:type="auto"/>
            <w:tcMar>
              <w:top w:w="57" w:type="dxa"/>
              <w:left w:w="113" w:type="dxa"/>
              <w:bottom w:w="57" w:type="dxa"/>
              <w:right w:w="113" w:type="dxa"/>
            </w:tcMar>
            <w:hideMark/>
          </w:tcPr>
          <w:p w14:paraId="75AA4631" w14:textId="77777777" w:rsidR="00BD636C" w:rsidRPr="00A726B4" w:rsidRDefault="00BD636C">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2053C22F" w14:textId="77777777" w:rsidR="00BD636C" w:rsidRPr="00A726B4" w:rsidRDefault="00BD636C">
            <w:pPr>
              <w:rPr>
                <w:rFonts w:ascii="Times" w:hAnsi="Times"/>
              </w:rPr>
            </w:pPr>
            <w:r w:rsidRPr="00A726B4">
              <w:rPr>
                <w:rFonts w:ascii="Times" w:hAnsi="Times"/>
              </w:rPr>
              <w:t>68</w:t>
            </w:r>
          </w:p>
        </w:tc>
      </w:tr>
      <w:tr w:rsidR="00BD636C" w:rsidRPr="00A726B4" w14:paraId="3FF874B2" w14:textId="77777777" w:rsidTr="00BD636C">
        <w:tc>
          <w:tcPr>
            <w:tcW w:w="0" w:type="auto"/>
            <w:tcBorders>
              <w:top w:val="single" w:sz="6" w:space="0" w:color="auto"/>
            </w:tcBorders>
            <w:tcMar>
              <w:top w:w="57" w:type="dxa"/>
              <w:left w:w="113" w:type="dxa"/>
              <w:bottom w:w="57" w:type="dxa"/>
              <w:right w:w="113" w:type="dxa"/>
            </w:tcMar>
            <w:hideMark/>
          </w:tcPr>
          <w:p w14:paraId="5881A83C" w14:textId="77777777" w:rsidR="00BD636C" w:rsidRPr="00A726B4" w:rsidRDefault="00BD636C">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011FE748" w14:textId="77777777" w:rsidR="00BD636C" w:rsidRPr="00A726B4" w:rsidRDefault="00BD636C">
            <w:pPr>
              <w:rPr>
                <w:rFonts w:ascii="Times" w:hAnsi="Times"/>
              </w:rPr>
            </w:pPr>
            <w:r w:rsidRPr="00A726B4">
              <w:rPr>
                <w:rFonts w:ascii="Times" w:hAnsi="Times"/>
              </w:rPr>
              <w:t>880</w:t>
            </w:r>
          </w:p>
        </w:tc>
      </w:tr>
      <w:tr w:rsidR="00BD636C" w:rsidRPr="00A726B4" w14:paraId="120213A0" w14:textId="77777777" w:rsidTr="00BD636C">
        <w:tc>
          <w:tcPr>
            <w:tcW w:w="0" w:type="auto"/>
            <w:tcMar>
              <w:top w:w="57" w:type="dxa"/>
              <w:left w:w="113" w:type="dxa"/>
              <w:bottom w:w="57" w:type="dxa"/>
              <w:right w:w="113" w:type="dxa"/>
            </w:tcMar>
            <w:hideMark/>
          </w:tcPr>
          <w:p w14:paraId="39A1ABB4" w14:textId="77777777" w:rsidR="00BD636C" w:rsidRPr="00A726B4" w:rsidRDefault="00BD636C">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0A44F1EF" w14:textId="77777777" w:rsidR="00BD636C" w:rsidRPr="00A726B4" w:rsidRDefault="00BD636C">
            <w:pPr>
              <w:rPr>
                <w:rFonts w:ascii="Times" w:hAnsi="Times"/>
              </w:rPr>
            </w:pPr>
            <w:r w:rsidRPr="00A726B4">
              <w:rPr>
                <w:rFonts w:ascii="Times" w:hAnsi="Times"/>
              </w:rPr>
              <w:t>0.001 / 0.863</w:t>
            </w:r>
          </w:p>
        </w:tc>
      </w:tr>
    </w:tbl>
    <w:p w14:paraId="523ED3E6" w14:textId="5EE9B67F" w:rsidR="00BD636C" w:rsidRPr="00A726B4" w:rsidRDefault="00BD636C">
      <w:pPr>
        <w:rPr>
          <w:rFonts w:ascii="Garamond" w:hAnsi="Garamond"/>
        </w:rPr>
      </w:pPr>
      <w:r w:rsidRPr="00A726B4">
        <w:rPr>
          <w:rFonts w:ascii="Garamond" w:hAnsi="Garamond"/>
        </w:rPr>
        <w:lastRenderedPageBreak/>
        <w:t>Table S14. LMM output modeling the relationship between dexamethasone-</w:t>
      </w:r>
      <w:r w:rsidR="00860C8E" w:rsidRPr="00A726B4">
        <w:rPr>
          <w:rFonts w:ascii="Garamond" w:hAnsi="Garamond"/>
        </w:rPr>
        <w:t>suppressed</w:t>
      </w:r>
      <w:r w:rsidRPr="00A726B4">
        <w:rPr>
          <w:rFonts w:ascii="Garamond" w:hAnsi="Garamond"/>
        </w:rPr>
        <w:t xml:space="preserve"> corticosterone and methylation in methylation of CRH.</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903"/>
      </w:tblGrid>
      <w:tr w:rsidR="00BD636C" w:rsidRPr="00A726B4" w14:paraId="0FF0AEB0" w14:textId="77777777" w:rsidTr="00BD636C">
        <w:tc>
          <w:tcPr>
            <w:tcW w:w="0" w:type="auto"/>
            <w:tcBorders>
              <w:top w:val="double" w:sz="6" w:space="0" w:color="auto"/>
            </w:tcBorders>
            <w:tcMar>
              <w:top w:w="113" w:type="dxa"/>
              <w:left w:w="113" w:type="dxa"/>
              <w:bottom w:w="113" w:type="dxa"/>
              <w:right w:w="113" w:type="dxa"/>
            </w:tcMar>
            <w:vAlign w:val="center"/>
            <w:hideMark/>
          </w:tcPr>
          <w:p w14:paraId="63277061" w14:textId="77777777" w:rsidR="00BD636C" w:rsidRPr="00A726B4" w:rsidRDefault="00BD636C">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7B0F2AFA" w14:textId="77777777" w:rsidR="00BD636C" w:rsidRPr="00A726B4" w:rsidRDefault="00BD636C">
            <w:pPr>
              <w:jc w:val="center"/>
              <w:rPr>
                <w:rFonts w:ascii="Times" w:hAnsi="Times"/>
                <w:b/>
                <w:bCs/>
              </w:rPr>
            </w:pPr>
            <w:r w:rsidRPr="00A726B4">
              <w:rPr>
                <w:rFonts w:ascii="Times" w:hAnsi="Times"/>
                <w:b/>
                <w:bCs/>
              </w:rPr>
              <w:t>CRH</w:t>
            </w:r>
          </w:p>
        </w:tc>
      </w:tr>
      <w:tr w:rsidR="00BD636C" w:rsidRPr="00A726B4" w14:paraId="2EAC6DD7" w14:textId="77777777" w:rsidTr="00BD636C">
        <w:tc>
          <w:tcPr>
            <w:tcW w:w="0" w:type="auto"/>
            <w:tcBorders>
              <w:bottom w:val="single" w:sz="6" w:space="0" w:color="auto"/>
            </w:tcBorders>
            <w:vAlign w:val="center"/>
            <w:hideMark/>
          </w:tcPr>
          <w:p w14:paraId="1F6A3EC7" w14:textId="77777777" w:rsidR="00BD636C" w:rsidRPr="00A726B4" w:rsidRDefault="00BD636C">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49F70B8B" w14:textId="77777777" w:rsidR="00BD636C" w:rsidRPr="00A726B4" w:rsidRDefault="00BD636C">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2582B6A1" w14:textId="77777777" w:rsidR="00BD636C" w:rsidRPr="00A726B4" w:rsidRDefault="00BD636C">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22A4FDE1" w14:textId="77777777" w:rsidR="00BD636C" w:rsidRPr="00A726B4" w:rsidRDefault="00BD636C">
            <w:pPr>
              <w:jc w:val="center"/>
              <w:rPr>
                <w:rFonts w:ascii="Times" w:hAnsi="Times"/>
                <w:i/>
                <w:iCs/>
              </w:rPr>
            </w:pPr>
            <w:r w:rsidRPr="00A726B4">
              <w:rPr>
                <w:rFonts w:ascii="Times" w:hAnsi="Times"/>
                <w:i/>
                <w:iCs/>
              </w:rPr>
              <w:t>p</w:t>
            </w:r>
          </w:p>
        </w:tc>
      </w:tr>
      <w:tr w:rsidR="00BD636C" w:rsidRPr="00A726B4" w14:paraId="0DC371AC" w14:textId="77777777" w:rsidTr="00BD636C">
        <w:tc>
          <w:tcPr>
            <w:tcW w:w="0" w:type="auto"/>
            <w:tcMar>
              <w:top w:w="113" w:type="dxa"/>
              <w:left w:w="113" w:type="dxa"/>
              <w:bottom w:w="113" w:type="dxa"/>
              <w:right w:w="113" w:type="dxa"/>
            </w:tcMar>
            <w:hideMark/>
          </w:tcPr>
          <w:p w14:paraId="27FEA76D" w14:textId="77777777" w:rsidR="00BD636C" w:rsidRPr="00A726B4" w:rsidRDefault="00BD636C">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6F69BDA9" w14:textId="77777777" w:rsidR="00BD636C" w:rsidRPr="00A726B4" w:rsidRDefault="00BD636C">
            <w:pPr>
              <w:jc w:val="center"/>
              <w:rPr>
                <w:rFonts w:ascii="Times" w:hAnsi="Times"/>
              </w:rPr>
            </w:pPr>
            <w:r w:rsidRPr="00A726B4">
              <w:rPr>
                <w:rFonts w:ascii="Times" w:hAnsi="Times"/>
              </w:rPr>
              <w:t>-1.48</w:t>
            </w:r>
          </w:p>
        </w:tc>
        <w:tc>
          <w:tcPr>
            <w:tcW w:w="0" w:type="auto"/>
            <w:tcMar>
              <w:top w:w="113" w:type="dxa"/>
              <w:left w:w="113" w:type="dxa"/>
              <w:bottom w:w="113" w:type="dxa"/>
              <w:right w:w="113" w:type="dxa"/>
            </w:tcMar>
            <w:hideMark/>
          </w:tcPr>
          <w:p w14:paraId="469DFE05" w14:textId="77777777" w:rsidR="00BD636C" w:rsidRPr="00A726B4" w:rsidRDefault="00BD636C">
            <w:pPr>
              <w:jc w:val="center"/>
              <w:rPr>
                <w:rFonts w:ascii="Times" w:hAnsi="Times"/>
              </w:rPr>
            </w:pPr>
            <w:r w:rsidRPr="00A726B4">
              <w:rPr>
                <w:rFonts w:ascii="Times" w:hAnsi="Times"/>
              </w:rPr>
              <w:t>-1.77 – -1.18</w:t>
            </w:r>
          </w:p>
        </w:tc>
        <w:tc>
          <w:tcPr>
            <w:tcW w:w="0" w:type="auto"/>
            <w:tcMar>
              <w:top w:w="113" w:type="dxa"/>
              <w:left w:w="113" w:type="dxa"/>
              <w:bottom w:w="113" w:type="dxa"/>
              <w:right w:w="113" w:type="dxa"/>
            </w:tcMar>
            <w:hideMark/>
          </w:tcPr>
          <w:p w14:paraId="3626E8F3" w14:textId="77777777" w:rsidR="00BD636C" w:rsidRPr="00A726B4" w:rsidRDefault="00BD636C">
            <w:pPr>
              <w:jc w:val="center"/>
              <w:rPr>
                <w:rFonts w:ascii="Times" w:hAnsi="Times"/>
              </w:rPr>
            </w:pPr>
            <w:r w:rsidRPr="00A726B4">
              <w:rPr>
                <w:rStyle w:val="Strong"/>
                <w:rFonts w:ascii="Times" w:hAnsi="Times"/>
              </w:rPr>
              <w:t>&lt;0.001</w:t>
            </w:r>
          </w:p>
        </w:tc>
      </w:tr>
      <w:tr w:rsidR="00BD636C" w:rsidRPr="00A726B4" w14:paraId="3BAC72CE" w14:textId="77777777" w:rsidTr="00BD636C">
        <w:tc>
          <w:tcPr>
            <w:tcW w:w="0" w:type="auto"/>
            <w:tcMar>
              <w:top w:w="113" w:type="dxa"/>
              <w:left w:w="113" w:type="dxa"/>
              <w:bottom w:w="113" w:type="dxa"/>
              <w:right w:w="113" w:type="dxa"/>
            </w:tcMar>
            <w:hideMark/>
          </w:tcPr>
          <w:p w14:paraId="1DEC7A3A" w14:textId="77777777" w:rsidR="00BD636C" w:rsidRPr="00A726B4" w:rsidRDefault="00BD636C">
            <w:pPr>
              <w:rPr>
                <w:rFonts w:ascii="Times" w:hAnsi="Times"/>
              </w:rPr>
            </w:pPr>
            <w:proofErr w:type="spellStart"/>
            <w:r w:rsidRPr="00A726B4">
              <w:rPr>
                <w:rFonts w:ascii="Times" w:hAnsi="Times"/>
              </w:rPr>
              <w:t>dex</w:t>
            </w:r>
            <w:proofErr w:type="spellEnd"/>
          </w:p>
        </w:tc>
        <w:tc>
          <w:tcPr>
            <w:tcW w:w="0" w:type="auto"/>
            <w:tcMar>
              <w:top w:w="113" w:type="dxa"/>
              <w:left w:w="113" w:type="dxa"/>
              <w:bottom w:w="113" w:type="dxa"/>
              <w:right w:w="113" w:type="dxa"/>
            </w:tcMar>
            <w:hideMark/>
          </w:tcPr>
          <w:p w14:paraId="1419B307" w14:textId="77777777" w:rsidR="00BD636C" w:rsidRPr="00A726B4" w:rsidRDefault="00BD636C">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38F5D09C" w14:textId="77777777" w:rsidR="00BD636C" w:rsidRPr="00A726B4" w:rsidRDefault="00BD636C">
            <w:pPr>
              <w:jc w:val="center"/>
              <w:rPr>
                <w:rFonts w:ascii="Times" w:hAnsi="Times"/>
              </w:rPr>
            </w:pPr>
            <w:r w:rsidRPr="00A726B4">
              <w:rPr>
                <w:rFonts w:ascii="Times" w:hAnsi="Times"/>
              </w:rPr>
              <w:t>-0.00 – 0.00</w:t>
            </w:r>
          </w:p>
        </w:tc>
        <w:tc>
          <w:tcPr>
            <w:tcW w:w="0" w:type="auto"/>
            <w:tcMar>
              <w:top w:w="113" w:type="dxa"/>
              <w:left w:w="113" w:type="dxa"/>
              <w:bottom w:w="113" w:type="dxa"/>
              <w:right w:w="113" w:type="dxa"/>
            </w:tcMar>
            <w:hideMark/>
          </w:tcPr>
          <w:p w14:paraId="4950CBEF" w14:textId="77777777" w:rsidR="00BD636C" w:rsidRPr="00A726B4" w:rsidRDefault="00BD636C">
            <w:pPr>
              <w:jc w:val="center"/>
              <w:rPr>
                <w:rFonts w:ascii="Times" w:hAnsi="Times"/>
              </w:rPr>
            </w:pPr>
            <w:r w:rsidRPr="00A726B4">
              <w:rPr>
                <w:rFonts w:ascii="Times" w:hAnsi="Times"/>
              </w:rPr>
              <w:t>0.155</w:t>
            </w:r>
          </w:p>
        </w:tc>
      </w:tr>
      <w:tr w:rsidR="00BD636C" w:rsidRPr="00A726B4" w14:paraId="2F9A7C03" w14:textId="77777777" w:rsidTr="00BD636C">
        <w:tc>
          <w:tcPr>
            <w:tcW w:w="0" w:type="auto"/>
            <w:gridSpan w:val="4"/>
            <w:tcMar>
              <w:top w:w="192" w:type="dxa"/>
              <w:left w:w="15" w:type="dxa"/>
              <w:bottom w:w="15" w:type="dxa"/>
              <w:right w:w="15" w:type="dxa"/>
            </w:tcMar>
            <w:vAlign w:val="center"/>
            <w:hideMark/>
          </w:tcPr>
          <w:p w14:paraId="61BD20A6" w14:textId="77777777" w:rsidR="00BD636C" w:rsidRPr="00A726B4" w:rsidRDefault="00BD636C">
            <w:pPr>
              <w:rPr>
                <w:rFonts w:ascii="Times" w:hAnsi="Times"/>
                <w:b/>
                <w:bCs/>
              </w:rPr>
            </w:pPr>
            <w:r w:rsidRPr="00A726B4">
              <w:rPr>
                <w:rFonts w:ascii="Times" w:hAnsi="Times"/>
                <w:b/>
                <w:bCs/>
              </w:rPr>
              <w:t>Random Effects</w:t>
            </w:r>
          </w:p>
        </w:tc>
      </w:tr>
      <w:tr w:rsidR="00BD636C" w:rsidRPr="00A726B4" w14:paraId="35DA81F9" w14:textId="77777777" w:rsidTr="00BD636C">
        <w:tc>
          <w:tcPr>
            <w:tcW w:w="0" w:type="auto"/>
            <w:tcMar>
              <w:top w:w="57" w:type="dxa"/>
              <w:left w:w="113" w:type="dxa"/>
              <w:bottom w:w="57" w:type="dxa"/>
              <w:right w:w="113" w:type="dxa"/>
            </w:tcMar>
            <w:hideMark/>
          </w:tcPr>
          <w:p w14:paraId="549454A8" w14:textId="77777777" w:rsidR="00BD636C" w:rsidRPr="00A726B4" w:rsidRDefault="00BD636C">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59809B81" w14:textId="77777777" w:rsidR="00BD636C" w:rsidRPr="00A726B4" w:rsidRDefault="00BD636C">
            <w:pPr>
              <w:rPr>
                <w:rFonts w:ascii="Times" w:hAnsi="Times"/>
              </w:rPr>
            </w:pPr>
            <w:r w:rsidRPr="00A726B4">
              <w:rPr>
                <w:rFonts w:ascii="Times" w:hAnsi="Times"/>
              </w:rPr>
              <w:t>0.04</w:t>
            </w:r>
          </w:p>
        </w:tc>
      </w:tr>
      <w:tr w:rsidR="00BD636C" w:rsidRPr="00A726B4" w14:paraId="5D002BAC" w14:textId="77777777" w:rsidTr="00BD636C">
        <w:tc>
          <w:tcPr>
            <w:tcW w:w="0" w:type="auto"/>
            <w:tcMar>
              <w:top w:w="57" w:type="dxa"/>
              <w:left w:w="113" w:type="dxa"/>
              <w:bottom w:w="57" w:type="dxa"/>
              <w:right w:w="113" w:type="dxa"/>
            </w:tcMar>
            <w:hideMark/>
          </w:tcPr>
          <w:p w14:paraId="1AB90CB2"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4828B6F8" w14:textId="77777777" w:rsidR="00BD636C" w:rsidRPr="00A726B4" w:rsidRDefault="00BD636C">
            <w:pPr>
              <w:rPr>
                <w:rFonts w:ascii="Times" w:hAnsi="Times"/>
              </w:rPr>
            </w:pPr>
            <w:r w:rsidRPr="00A726B4">
              <w:rPr>
                <w:rFonts w:ascii="Times" w:hAnsi="Times"/>
              </w:rPr>
              <w:t>0.06</w:t>
            </w:r>
          </w:p>
        </w:tc>
      </w:tr>
      <w:tr w:rsidR="00BD636C" w:rsidRPr="00A726B4" w14:paraId="1A6E57A1" w14:textId="77777777" w:rsidTr="00BD636C">
        <w:tc>
          <w:tcPr>
            <w:tcW w:w="0" w:type="auto"/>
            <w:tcMar>
              <w:top w:w="57" w:type="dxa"/>
              <w:left w:w="113" w:type="dxa"/>
              <w:bottom w:w="57" w:type="dxa"/>
              <w:right w:w="113" w:type="dxa"/>
            </w:tcMar>
            <w:hideMark/>
          </w:tcPr>
          <w:p w14:paraId="6A984EAE"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700F6A4F" w14:textId="77777777" w:rsidR="00BD636C" w:rsidRPr="00A726B4" w:rsidRDefault="00BD636C">
            <w:pPr>
              <w:rPr>
                <w:rFonts w:ascii="Times" w:hAnsi="Times"/>
              </w:rPr>
            </w:pPr>
            <w:r w:rsidRPr="00A726B4">
              <w:rPr>
                <w:rFonts w:ascii="Times" w:hAnsi="Times"/>
              </w:rPr>
              <w:t>0.26</w:t>
            </w:r>
          </w:p>
        </w:tc>
      </w:tr>
      <w:tr w:rsidR="00BD636C" w:rsidRPr="00A726B4" w14:paraId="4EA9F072" w14:textId="77777777" w:rsidTr="00BD636C">
        <w:tc>
          <w:tcPr>
            <w:tcW w:w="0" w:type="auto"/>
            <w:tcMar>
              <w:top w:w="57" w:type="dxa"/>
              <w:left w:w="113" w:type="dxa"/>
              <w:bottom w:w="57" w:type="dxa"/>
              <w:right w:w="113" w:type="dxa"/>
            </w:tcMar>
            <w:hideMark/>
          </w:tcPr>
          <w:p w14:paraId="162489F1" w14:textId="77777777" w:rsidR="00BD636C" w:rsidRPr="00A726B4" w:rsidRDefault="00BD636C">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12CC9CD9" w14:textId="77777777" w:rsidR="00BD636C" w:rsidRPr="00A726B4" w:rsidRDefault="00BD636C">
            <w:pPr>
              <w:rPr>
                <w:rFonts w:ascii="Times" w:hAnsi="Times"/>
              </w:rPr>
            </w:pPr>
            <w:r w:rsidRPr="00A726B4">
              <w:rPr>
                <w:rFonts w:ascii="Times" w:hAnsi="Times"/>
              </w:rPr>
              <w:t>0.88</w:t>
            </w:r>
          </w:p>
        </w:tc>
      </w:tr>
      <w:tr w:rsidR="00BD636C" w:rsidRPr="00A726B4" w14:paraId="114429FF" w14:textId="77777777" w:rsidTr="00BD636C">
        <w:tc>
          <w:tcPr>
            <w:tcW w:w="0" w:type="auto"/>
            <w:tcMar>
              <w:top w:w="57" w:type="dxa"/>
              <w:left w:w="113" w:type="dxa"/>
              <w:bottom w:w="57" w:type="dxa"/>
              <w:right w:w="113" w:type="dxa"/>
            </w:tcMar>
            <w:hideMark/>
          </w:tcPr>
          <w:p w14:paraId="687A276B" w14:textId="77777777" w:rsidR="00BD636C" w:rsidRPr="00A726B4" w:rsidRDefault="00BD636C">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31472431" w14:textId="77777777" w:rsidR="00BD636C" w:rsidRPr="00A726B4" w:rsidRDefault="00BD636C">
            <w:pPr>
              <w:rPr>
                <w:rFonts w:ascii="Times" w:hAnsi="Times"/>
              </w:rPr>
            </w:pPr>
            <w:r w:rsidRPr="00A726B4">
              <w:rPr>
                <w:rFonts w:ascii="Times" w:hAnsi="Times"/>
              </w:rPr>
              <w:t>12</w:t>
            </w:r>
          </w:p>
        </w:tc>
      </w:tr>
      <w:tr w:rsidR="00BD636C" w:rsidRPr="00A726B4" w14:paraId="58171CFB" w14:textId="77777777" w:rsidTr="00BD636C">
        <w:tc>
          <w:tcPr>
            <w:tcW w:w="0" w:type="auto"/>
            <w:tcMar>
              <w:top w:w="57" w:type="dxa"/>
              <w:left w:w="113" w:type="dxa"/>
              <w:bottom w:w="57" w:type="dxa"/>
              <w:right w:w="113" w:type="dxa"/>
            </w:tcMar>
            <w:hideMark/>
          </w:tcPr>
          <w:p w14:paraId="7F0BC5F8" w14:textId="77777777" w:rsidR="00BD636C" w:rsidRPr="00A726B4" w:rsidRDefault="00BD636C">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01B6ACFD" w14:textId="77777777" w:rsidR="00BD636C" w:rsidRPr="00A726B4" w:rsidRDefault="00BD636C">
            <w:pPr>
              <w:rPr>
                <w:rFonts w:ascii="Times" w:hAnsi="Times"/>
              </w:rPr>
            </w:pPr>
            <w:r w:rsidRPr="00A726B4">
              <w:rPr>
                <w:rFonts w:ascii="Times" w:hAnsi="Times"/>
              </w:rPr>
              <w:t>69</w:t>
            </w:r>
          </w:p>
        </w:tc>
      </w:tr>
      <w:tr w:rsidR="00BD636C" w:rsidRPr="00A726B4" w14:paraId="4CD09490" w14:textId="77777777" w:rsidTr="00BD636C">
        <w:tc>
          <w:tcPr>
            <w:tcW w:w="0" w:type="auto"/>
            <w:tcBorders>
              <w:top w:val="single" w:sz="6" w:space="0" w:color="auto"/>
            </w:tcBorders>
            <w:tcMar>
              <w:top w:w="57" w:type="dxa"/>
              <w:left w:w="113" w:type="dxa"/>
              <w:bottom w:w="57" w:type="dxa"/>
              <w:right w:w="113" w:type="dxa"/>
            </w:tcMar>
            <w:hideMark/>
          </w:tcPr>
          <w:p w14:paraId="09BFB66F" w14:textId="77777777" w:rsidR="00BD636C" w:rsidRPr="00A726B4" w:rsidRDefault="00BD636C">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1AC6845D" w14:textId="77777777" w:rsidR="00BD636C" w:rsidRPr="00A726B4" w:rsidRDefault="00BD636C">
            <w:pPr>
              <w:rPr>
                <w:rFonts w:ascii="Times" w:hAnsi="Times"/>
              </w:rPr>
            </w:pPr>
            <w:r w:rsidRPr="00A726B4">
              <w:rPr>
                <w:rFonts w:ascii="Times" w:hAnsi="Times"/>
              </w:rPr>
              <w:t>822</w:t>
            </w:r>
          </w:p>
        </w:tc>
      </w:tr>
      <w:tr w:rsidR="00BD636C" w:rsidRPr="00A726B4" w14:paraId="25EA40B0" w14:textId="77777777" w:rsidTr="00BD636C">
        <w:tc>
          <w:tcPr>
            <w:tcW w:w="0" w:type="auto"/>
            <w:tcMar>
              <w:top w:w="57" w:type="dxa"/>
              <w:left w:w="113" w:type="dxa"/>
              <w:bottom w:w="57" w:type="dxa"/>
              <w:right w:w="113" w:type="dxa"/>
            </w:tcMar>
            <w:hideMark/>
          </w:tcPr>
          <w:p w14:paraId="78E03BAA" w14:textId="77777777" w:rsidR="00BD636C" w:rsidRPr="00A726B4" w:rsidRDefault="00BD636C">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4D5DE36A" w14:textId="77777777" w:rsidR="00BD636C" w:rsidRPr="00A726B4" w:rsidRDefault="00BD636C">
            <w:pPr>
              <w:rPr>
                <w:rFonts w:ascii="Times" w:hAnsi="Times"/>
              </w:rPr>
            </w:pPr>
            <w:r w:rsidRPr="00A726B4">
              <w:rPr>
                <w:rFonts w:ascii="Times" w:hAnsi="Times"/>
              </w:rPr>
              <w:t>0.005 / 0.876</w:t>
            </w:r>
          </w:p>
        </w:tc>
      </w:tr>
    </w:tbl>
    <w:p w14:paraId="65AED25E" w14:textId="7330EF68" w:rsidR="00BD636C" w:rsidRPr="00A726B4" w:rsidRDefault="00BD636C">
      <w:pPr>
        <w:rPr>
          <w:rFonts w:ascii="Garamond" w:hAnsi="Garamond"/>
        </w:rPr>
      </w:pPr>
    </w:p>
    <w:p w14:paraId="24CA0B54" w14:textId="0BE2AD4E" w:rsidR="00BD636C" w:rsidRPr="00A726B4" w:rsidRDefault="00BD636C" w:rsidP="00BD636C">
      <w:pPr>
        <w:rPr>
          <w:rFonts w:ascii="Garamond" w:hAnsi="Garamond"/>
        </w:rPr>
      </w:pPr>
      <w:r w:rsidRPr="00A726B4">
        <w:rPr>
          <w:rFonts w:ascii="Garamond" w:hAnsi="Garamond"/>
        </w:rPr>
        <w:t>Table S15. LMM output modeling the relationship between dexamethasone-</w:t>
      </w:r>
      <w:r w:rsidR="00860C8E" w:rsidRPr="00A726B4">
        <w:rPr>
          <w:rFonts w:ascii="Garamond" w:hAnsi="Garamond"/>
        </w:rPr>
        <w:t>suppressed</w:t>
      </w:r>
      <w:r w:rsidRPr="00A726B4">
        <w:rPr>
          <w:rFonts w:ascii="Garamond" w:hAnsi="Garamond"/>
        </w:rPr>
        <w:t xml:space="preserve"> corticosterone and methylation in methylation of CRHR1.</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903"/>
      </w:tblGrid>
      <w:tr w:rsidR="00BD636C" w:rsidRPr="00A726B4" w14:paraId="29D143AD" w14:textId="77777777" w:rsidTr="00BD636C">
        <w:tc>
          <w:tcPr>
            <w:tcW w:w="0" w:type="auto"/>
            <w:tcBorders>
              <w:top w:val="double" w:sz="6" w:space="0" w:color="auto"/>
            </w:tcBorders>
            <w:tcMar>
              <w:top w:w="113" w:type="dxa"/>
              <w:left w:w="113" w:type="dxa"/>
              <w:bottom w:w="113" w:type="dxa"/>
              <w:right w:w="113" w:type="dxa"/>
            </w:tcMar>
            <w:vAlign w:val="center"/>
            <w:hideMark/>
          </w:tcPr>
          <w:p w14:paraId="4C9F1A50" w14:textId="77777777" w:rsidR="00BD636C" w:rsidRPr="00A726B4" w:rsidRDefault="00BD636C">
            <w:pPr>
              <w:rPr>
                <w:rFonts w:ascii="Times" w:hAnsi="Times"/>
                <w:b/>
                <w:bCs/>
              </w:rPr>
            </w:pPr>
            <w:r w:rsidRPr="00A726B4">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0EC15472" w14:textId="77777777" w:rsidR="00BD636C" w:rsidRPr="00A726B4" w:rsidRDefault="00BD636C">
            <w:pPr>
              <w:jc w:val="center"/>
              <w:rPr>
                <w:rFonts w:ascii="Times" w:hAnsi="Times"/>
                <w:b/>
                <w:bCs/>
              </w:rPr>
            </w:pPr>
            <w:r w:rsidRPr="00A726B4">
              <w:rPr>
                <w:rFonts w:ascii="Times" w:hAnsi="Times"/>
                <w:b/>
                <w:bCs/>
              </w:rPr>
              <w:t>CRHR1</w:t>
            </w:r>
          </w:p>
        </w:tc>
      </w:tr>
      <w:tr w:rsidR="00BD636C" w:rsidRPr="00A726B4" w14:paraId="266D6E98" w14:textId="77777777" w:rsidTr="00BD636C">
        <w:tc>
          <w:tcPr>
            <w:tcW w:w="0" w:type="auto"/>
            <w:tcBorders>
              <w:bottom w:val="single" w:sz="6" w:space="0" w:color="auto"/>
            </w:tcBorders>
            <w:vAlign w:val="center"/>
            <w:hideMark/>
          </w:tcPr>
          <w:p w14:paraId="5C1E0868" w14:textId="77777777" w:rsidR="00BD636C" w:rsidRPr="00A726B4" w:rsidRDefault="00BD636C">
            <w:pPr>
              <w:rPr>
                <w:rFonts w:ascii="Times" w:hAnsi="Times"/>
                <w:i/>
                <w:iCs/>
              </w:rPr>
            </w:pPr>
            <w:r w:rsidRPr="00A726B4">
              <w:rPr>
                <w:rFonts w:ascii="Times" w:hAnsi="Times"/>
                <w:i/>
                <w:iCs/>
              </w:rPr>
              <w:t>Predictors</w:t>
            </w:r>
          </w:p>
        </w:tc>
        <w:tc>
          <w:tcPr>
            <w:tcW w:w="0" w:type="auto"/>
            <w:tcBorders>
              <w:bottom w:val="single" w:sz="6" w:space="0" w:color="auto"/>
            </w:tcBorders>
            <w:vAlign w:val="center"/>
            <w:hideMark/>
          </w:tcPr>
          <w:p w14:paraId="07355F57" w14:textId="77777777" w:rsidR="00BD636C" w:rsidRPr="00A726B4" w:rsidRDefault="00BD636C">
            <w:pPr>
              <w:jc w:val="center"/>
              <w:rPr>
                <w:rFonts w:ascii="Times" w:hAnsi="Times"/>
                <w:i/>
                <w:iCs/>
              </w:rPr>
            </w:pPr>
            <w:r w:rsidRPr="00A726B4">
              <w:rPr>
                <w:rFonts w:ascii="Times" w:hAnsi="Times"/>
                <w:i/>
                <w:iCs/>
              </w:rPr>
              <w:t>Estimates</w:t>
            </w:r>
          </w:p>
        </w:tc>
        <w:tc>
          <w:tcPr>
            <w:tcW w:w="0" w:type="auto"/>
            <w:tcBorders>
              <w:bottom w:val="single" w:sz="6" w:space="0" w:color="auto"/>
            </w:tcBorders>
            <w:vAlign w:val="center"/>
            <w:hideMark/>
          </w:tcPr>
          <w:p w14:paraId="2597531D" w14:textId="77777777" w:rsidR="00BD636C" w:rsidRPr="00A726B4" w:rsidRDefault="00BD636C">
            <w:pPr>
              <w:jc w:val="center"/>
              <w:rPr>
                <w:rFonts w:ascii="Times" w:hAnsi="Times"/>
                <w:i/>
                <w:iCs/>
              </w:rPr>
            </w:pPr>
            <w:r w:rsidRPr="00A726B4">
              <w:rPr>
                <w:rFonts w:ascii="Times" w:hAnsi="Times"/>
                <w:i/>
                <w:iCs/>
              </w:rPr>
              <w:t>CI</w:t>
            </w:r>
          </w:p>
        </w:tc>
        <w:tc>
          <w:tcPr>
            <w:tcW w:w="0" w:type="auto"/>
            <w:tcBorders>
              <w:bottom w:val="single" w:sz="6" w:space="0" w:color="auto"/>
            </w:tcBorders>
            <w:vAlign w:val="center"/>
            <w:hideMark/>
          </w:tcPr>
          <w:p w14:paraId="395C5674" w14:textId="77777777" w:rsidR="00BD636C" w:rsidRPr="00A726B4" w:rsidRDefault="00BD636C">
            <w:pPr>
              <w:jc w:val="center"/>
              <w:rPr>
                <w:rFonts w:ascii="Times" w:hAnsi="Times"/>
                <w:i/>
                <w:iCs/>
              </w:rPr>
            </w:pPr>
            <w:r w:rsidRPr="00A726B4">
              <w:rPr>
                <w:rFonts w:ascii="Times" w:hAnsi="Times"/>
                <w:i/>
                <w:iCs/>
              </w:rPr>
              <w:t>p</w:t>
            </w:r>
          </w:p>
        </w:tc>
      </w:tr>
      <w:tr w:rsidR="00BD636C" w:rsidRPr="00A726B4" w14:paraId="7D2C7CAB" w14:textId="77777777" w:rsidTr="00BD636C">
        <w:tc>
          <w:tcPr>
            <w:tcW w:w="0" w:type="auto"/>
            <w:tcMar>
              <w:top w:w="113" w:type="dxa"/>
              <w:left w:w="113" w:type="dxa"/>
              <w:bottom w:w="113" w:type="dxa"/>
              <w:right w:w="113" w:type="dxa"/>
            </w:tcMar>
            <w:hideMark/>
          </w:tcPr>
          <w:p w14:paraId="4F387783" w14:textId="77777777" w:rsidR="00BD636C" w:rsidRPr="00A726B4" w:rsidRDefault="00BD636C">
            <w:pPr>
              <w:rPr>
                <w:rFonts w:ascii="Times" w:hAnsi="Times"/>
              </w:rPr>
            </w:pPr>
            <w:r w:rsidRPr="00A726B4">
              <w:rPr>
                <w:rFonts w:ascii="Times" w:hAnsi="Times"/>
              </w:rPr>
              <w:t>(Intercept)</w:t>
            </w:r>
          </w:p>
        </w:tc>
        <w:tc>
          <w:tcPr>
            <w:tcW w:w="0" w:type="auto"/>
            <w:tcMar>
              <w:top w:w="113" w:type="dxa"/>
              <w:left w:w="113" w:type="dxa"/>
              <w:bottom w:w="113" w:type="dxa"/>
              <w:right w:w="113" w:type="dxa"/>
            </w:tcMar>
            <w:hideMark/>
          </w:tcPr>
          <w:p w14:paraId="444DC291" w14:textId="77777777" w:rsidR="00BD636C" w:rsidRPr="00A726B4" w:rsidRDefault="00BD636C">
            <w:pPr>
              <w:jc w:val="center"/>
              <w:rPr>
                <w:rFonts w:ascii="Times" w:hAnsi="Times"/>
              </w:rPr>
            </w:pPr>
            <w:r w:rsidRPr="00A726B4">
              <w:rPr>
                <w:rFonts w:ascii="Times" w:hAnsi="Times"/>
              </w:rPr>
              <w:t>-2.39</w:t>
            </w:r>
          </w:p>
        </w:tc>
        <w:tc>
          <w:tcPr>
            <w:tcW w:w="0" w:type="auto"/>
            <w:tcMar>
              <w:top w:w="113" w:type="dxa"/>
              <w:left w:w="113" w:type="dxa"/>
              <w:bottom w:w="113" w:type="dxa"/>
              <w:right w:w="113" w:type="dxa"/>
            </w:tcMar>
            <w:hideMark/>
          </w:tcPr>
          <w:p w14:paraId="762E16AE" w14:textId="77777777" w:rsidR="00BD636C" w:rsidRPr="00A726B4" w:rsidRDefault="00BD636C">
            <w:pPr>
              <w:jc w:val="center"/>
              <w:rPr>
                <w:rFonts w:ascii="Times" w:hAnsi="Times"/>
              </w:rPr>
            </w:pPr>
            <w:r w:rsidRPr="00A726B4">
              <w:rPr>
                <w:rFonts w:ascii="Times" w:hAnsi="Times"/>
              </w:rPr>
              <w:t>-2.63 – -2.15</w:t>
            </w:r>
          </w:p>
        </w:tc>
        <w:tc>
          <w:tcPr>
            <w:tcW w:w="0" w:type="auto"/>
            <w:tcMar>
              <w:top w:w="113" w:type="dxa"/>
              <w:left w:w="113" w:type="dxa"/>
              <w:bottom w:w="113" w:type="dxa"/>
              <w:right w:w="113" w:type="dxa"/>
            </w:tcMar>
            <w:hideMark/>
          </w:tcPr>
          <w:p w14:paraId="61290187" w14:textId="77777777" w:rsidR="00BD636C" w:rsidRPr="00A726B4" w:rsidRDefault="00BD636C">
            <w:pPr>
              <w:jc w:val="center"/>
              <w:rPr>
                <w:rFonts w:ascii="Times" w:hAnsi="Times"/>
              </w:rPr>
            </w:pPr>
            <w:r w:rsidRPr="00A726B4">
              <w:rPr>
                <w:rStyle w:val="Strong"/>
                <w:rFonts w:ascii="Times" w:hAnsi="Times"/>
              </w:rPr>
              <w:t>&lt;0.001</w:t>
            </w:r>
          </w:p>
        </w:tc>
      </w:tr>
      <w:tr w:rsidR="00BD636C" w:rsidRPr="00A726B4" w14:paraId="6CDD9E29" w14:textId="77777777" w:rsidTr="00BD636C">
        <w:tc>
          <w:tcPr>
            <w:tcW w:w="0" w:type="auto"/>
            <w:tcMar>
              <w:top w:w="113" w:type="dxa"/>
              <w:left w:w="113" w:type="dxa"/>
              <w:bottom w:w="113" w:type="dxa"/>
              <w:right w:w="113" w:type="dxa"/>
            </w:tcMar>
            <w:hideMark/>
          </w:tcPr>
          <w:p w14:paraId="2EB7AA27" w14:textId="77777777" w:rsidR="00BD636C" w:rsidRPr="00A726B4" w:rsidRDefault="00BD636C">
            <w:pPr>
              <w:rPr>
                <w:rFonts w:ascii="Times" w:hAnsi="Times"/>
              </w:rPr>
            </w:pPr>
            <w:proofErr w:type="spellStart"/>
            <w:r w:rsidRPr="00A726B4">
              <w:rPr>
                <w:rFonts w:ascii="Times" w:hAnsi="Times"/>
              </w:rPr>
              <w:t>dex</w:t>
            </w:r>
            <w:proofErr w:type="spellEnd"/>
          </w:p>
        </w:tc>
        <w:tc>
          <w:tcPr>
            <w:tcW w:w="0" w:type="auto"/>
            <w:tcMar>
              <w:top w:w="113" w:type="dxa"/>
              <w:left w:w="113" w:type="dxa"/>
              <w:bottom w:w="113" w:type="dxa"/>
              <w:right w:w="113" w:type="dxa"/>
            </w:tcMar>
            <w:hideMark/>
          </w:tcPr>
          <w:p w14:paraId="570761B9" w14:textId="77777777" w:rsidR="00BD636C" w:rsidRPr="00A726B4" w:rsidRDefault="00BD636C">
            <w:pPr>
              <w:jc w:val="center"/>
              <w:rPr>
                <w:rFonts w:ascii="Times" w:hAnsi="Times"/>
              </w:rPr>
            </w:pPr>
            <w:r w:rsidRPr="00A726B4">
              <w:rPr>
                <w:rFonts w:ascii="Times" w:hAnsi="Times"/>
              </w:rPr>
              <w:t>-0.00</w:t>
            </w:r>
          </w:p>
        </w:tc>
        <w:tc>
          <w:tcPr>
            <w:tcW w:w="0" w:type="auto"/>
            <w:tcMar>
              <w:top w:w="113" w:type="dxa"/>
              <w:left w:w="113" w:type="dxa"/>
              <w:bottom w:w="113" w:type="dxa"/>
              <w:right w:w="113" w:type="dxa"/>
            </w:tcMar>
            <w:hideMark/>
          </w:tcPr>
          <w:p w14:paraId="513CE1F4" w14:textId="77777777" w:rsidR="00BD636C" w:rsidRPr="00A726B4" w:rsidRDefault="00BD636C">
            <w:pPr>
              <w:jc w:val="center"/>
              <w:rPr>
                <w:rFonts w:ascii="Times" w:hAnsi="Times"/>
              </w:rPr>
            </w:pPr>
            <w:r w:rsidRPr="00A726B4">
              <w:rPr>
                <w:rFonts w:ascii="Times" w:hAnsi="Times"/>
              </w:rPr>
              <w:t>-0.00 – 0.00</w:t>
            </w:r>
          </w:p>
        </w:tc>
        <w:tc>
          <w:tcPr>
            <w:tcW w:w="0" w:type="auto"/>
            <w:tcMar>
              <w:top w:w="113" w:type="dxa"/>
              <w:left w:w="113" w:type="dxa"/>
              <w:bottom w:w="113" w:type="dxa"/>
              <w:right w:w="113" w:type="dxa"/>
            </w:tcMar>
            <w:hideMark/>
          </w:tcPr>
          <w:p w14:paraId="27B52F20" w14:textId="77777777" w:rsidR="00BD636C" w:rsidRPr="00A726B4" w:rsidRDefault="00BD636C">
            <w:pPr>
              <w:jc w:val="center"/>
              <w:rPr>
                <w:rFonts w:ascii="Times" w:hAnsi="Times"/>
              </w:rPr>
            </w:pPr>
            <w:r w:rsidRPr="00A726B4">
              <w:rPr>
                <w:rFonts w:ascii="Times" w:hAnsi="Times"/>
              </w:rPr>
              <w:t>0.387</w:t>
            </w:r>
          </w:p>
        </w:tc>
      </w:tr>
      <w:tr w:rsidR="00BD636C" w:rsidRPr="00A726B4" w14:paraId="42580DC3" w14:textId="77777777" w:rsidTr="00BD636C">
        <w:tc>
          <w:tcPr>
            <w:tcW w:w="0" w:type="auto"/>
            <w:gridSpan w:val="4"/>
            <w:tcMar>
              <w:top w:w="192" w:type="dxa"/>
              <w:left w:w="15" w:type="dxa"/>
              <w:bottom w:w="15" w:type="dxa"/>
              <w:right w:w="15" w:type="dxa"/>
            </w:tcMar>
            <w:vAlign w:val="center"/>
            <w:hideMark/>
          </w:tcPr>
          <w:p w14:paraId="0D098C4D" w14:textId="77777777" w:rsidR="00BD636C" w:rsidRPr="00A726B4" w:rsidRDefault="00BD636C">
            <w:pPr>
              <w:rPr>
                <w:rFonts w:ascii="Times" w:hAnsi="Times"/>
                <w:b/>
                <w:bCs/>
              </w:rPr>
            </w:pPr>
            <w:r w:rsidRPr="00A726B4">
              <w:rPr>
                <w:rFonts w:ascii="Times" w:hAnsi="Times"/>
                <w:b/>
                <w:bCs/>
              </w:rPr>
              <w:t>Random Effects</w:t>
            </w:r>
          </w:p>
        </w:tc>
      </w:tr>
      <w:tr w:rsidR="00BD636C" w:rsidRPr="00A726B4" w14:paraId="510FB337" w14:textId="77777777" w:rsidTr="00BD636C">
        <w:tc>
          <w:tcPr>
            <w:tcW w:w="0" w:type="auto"/>
            <w:tcMar>
              <w:top w:w="57" w:type="dxa"/>
              <w:left w:w="113" w:type="dxa"/>
              <w:bottom w:w="57" w:type="dxa"/>
              <w:right w:w="113" w:type="dxa"/>
            </w:tcMar>
            <w:hideMark/>
          </w:tcPr>
          <w:p w14:paraId="4714B6A0" w14:textId="77777777" w:rsidR="00BD636C" w:rsidRPr="00A726B4" w:rsidRDefault="00BD636C">
            <w:pPr>
              <w:rPr>
                <w:rFonts w:ascii="Times" w:hAnsi="Times"/>
              </w:rPr>
            </w:pPr>
            <w:r w:rsidRPr="00A726B4">
              <w:rPr>
                <w:rFonts w:ascii="Times" w:hAnsi="Times"/>
              </w:rPr>
              <w:t>σ</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00AEE83A" w14:textId="77777777" w:rsidR="00BD636C" w:rsidRPr="00A726B4" w:rsidRDefault="00BD636C">
            <w:pPr>
              <w:rPr>
                <w:rFonts w:ascii="Times" w:hAnsi="Times"/>
              </w:rPr>
            </w:pPr>
            <w:r w:rsidRPr="00A726B4">
              <w:rPr>
                <w:rFonts w:ascii="Times" w:hAnsi="Times"/>
              </w:rPr>
              <w:t>0.05</w:t>
            </w:r>
          </w:p>
        </w:tc>
      </w:tr>
      <w:tr w:rsidR="00BD636C" w:rsidRPr="00A726B4" w14:paraId="18ECA899" w14:textId="77777777" w:rsidTr="00BD636C">
        <w:tc>
          <w:tcPr>
            <w:tcW w:w="0" w:type="auto"/>
            <w:tcMar>
              <w:top w:w="57" w:type="dxa"/>
              <w:left w:w="113" w:type="dxa"/>
              <w:bottom w:w="57" w:type="dxa"/>
              <w:right w:w="113" w:type="dxa"/>
            </w:tcMar>
            <w:hideMark/>
          </w:tcPr>
          <w:p w14:paraId="625B1D05"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5C753E87" w14:textId="77777777" w:rsidR="00BD636C" w:rsidRPr="00A726B4" w:rsidRDefault="00BD636C">
            <w:pPr>
              <w:rPr>
                <w:rFonts w:ascii="Times" w:hAnsi="Times"/>
              </w:rPr>
            </w:pPr>
            <w:r w:rsidRPr="00A726B4">
              <w:rPr>
                <w:rFonts w:ascii="Times" w:hAnsi="Times"/>
              </w:rPr>
              <w:t>0.09</w:t>
            </w:r>
          </w:p>
        </w:tc>
      </w:tr>
      <w:tr w:rsidR="00BD636C" w:rsidRPr="00A726B4" w14:paraId="47A0271F" w14:textId="77777777" w:rsidTr="00BD636C">
        <w:tc>
          <w:tcPr>
            <w:tcW w:w="0" w:type="auto"/>
            <w:tcMar>
              <w:top w:w="57" w:type="dxa"/>
              <w:left w:w="113" w:type="dxa"/>
              <w:bottom w:w="57" w:type="dxa"/>
              <w:right w:w="113" w:type="dxa"/>
            </w:tcMar>
            <w:hideMark/>
          </w:tcPr>
          <w:p w14:paraId="4A0CAA1B" w14:textId="77777777" w:rsidR="00BD636C" w:rsidRPr="00A726B4" w:rsidRDefault="00BD636C">
            <w:pPr>
              <w:rPr>
                <w:rFonts w:ascii="Times" w:hAnsi="Times"/>
              </w:rPr>
            </w:pPr>
            <w:r w:rsidRPr="00A726B4">
              <w:rPr>
                <w:rFonts w:ascii="Times" w:hAnsi="Times"/>
              </w:rPr>
              <w:t>τ</w:t>
            </w:r>
            <w:r w:rsidRPr="00A726B4">
              <w:rPr>
                <w:rFonts w:ascii="Times" w:hAnsi="Times"/>
                <w:vertAlign w:val="subscript"/>
              </w:rPr>
              <w:t>00</w:t>
            </w:r>
            <w:r w:rsidRPr="00A726B4">
              <w:rPr>
                <w:rFonts w:ascii="Times" w:hAnsi="Times"/>
              </w:rPr>
              <w:t>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62E6B44F" w14:textId="77777777" w:rsidR="00BD636C" w:rsidRPr="00A726B4" w:rsidRDefault="00BD636C">
            <w:pPr>
              <w:rPr>
                <w:rFonts w:ascii="Times" w:hAnsi="Times"/>
              </w:rPr>
            </w:pPr>
            <w:r w:rsidRPr="00A726B4">
              <w:rPr>
                <w:rFonts w:ascii="Times" w:hAnsi="Times"/>
              </w:rPr>
              <w:t>0.24</w:t>
            </w:r>
          </w:p>
        </w:tc>
      </w:tr>
      <w:tr w:rsidR="00BD636C" w:rsidRPr="00A726B4" w14:paraId="64052494" w14:textId="77777777" w:rsidTr="00BD636C">
        <w:tc>
          <w:tcPr>
            <w:tcW w:w="0" w:type="auto"/>
            <w:tcMar>
              <w:top w:w="57" w:type="dxa"/>
              <w:left w:w="113" w:type="dxa"/>
              <w:bottom w:w="57" w:type="dxa"/>
              <w:right w:w="113" w:type="dxa"/>
            </w:tcMar>
            <w:hideMark/>
          </w:tcPr>
          <w:p w14:paraId="6609A3BB" w14:textId="77777777" w:rsidR="00BD636C" w:rsidRPr="00A726B4" w:rsidRDefault="00BD636C">
            <w:pPr>
              <w:rPr>
                <w:rFonts w:ascii="Times" w:hAnsi="Times"/>
              </w:rPr>
            </w:pPr>
            <w:r w:rsidRPr="00A726B4">
              <w:rPr>
                <w:rFonts w:ascii="Times" w:hAnsi="Times"/>
              </w:rPr>
              <w:t>ICC</w:t>
            </w:r>
          </w:p>
        </w:tc>
        <w:tc>
          <w:tcPr>
            <w:tcW w:w="0" w:type="auto"/>
            <w:gridSpan w:val="3"/>
            <w:tcMar>
              <w:top w:w="57" w:type="dxa"/>
              <w:left w:w="113" w:type="dxa"/>
              <w:bottom w:w="57" w:type="dxa"/>
              <w:right w:w="113" w:type="dxa"/>
            </w:tcMar>
            <w:hideMark/>
          </w:tcPr>
          <w:p w14:paraId="1ADB241D" w14:textId="77777777" w:rsidR="00BD636C" w:rsidRPr="00A726B4" w:rsidRDefault="00BD636C">
            <w:pPr>
              <w:rPr>
                <w:rFonts w:ascii="Times" w:hAnsi="Times"/>
              </w:rPr>
            </w:pPr>
            <w:r w:rsidRPr="00A726B4">
              <w:rPr>
                <w:rFonts w:ascii="Times" w:hAnsi="Times"/>
              </w:rPr>
              <w:t>0.88</w:t>
            </w:r>
          </w:p>
        </w:tc>
      </w:tr>
      <w:tr w:rsidR="00BD636C" w:rsidRPr="00A726B4" w14:paraId="1AF15008" w14:textId="77777777" w:rsidTr="00BD636C">
        <w:tc>
          <w:tcPr>
            <w:tcW w:w="0" w:type="auto"/>
            <w:tcMar>
              <w:top w:w="57" w:type="dxa"/>
              <w:left w:w="113" w:type="dxa"/>
              <w:bottom w:w="57" w:type="dxa"/>
              <w:right w:w="113" w:type="dxa"/>
            </w:tcMar>
            <w:hideMark/>
          </w:tcPr>
          <w:p w14:paraId="34593CE0" w14:textId="77777777" w:rsidR="00BD636C" w:rsidRPr="00A726B4" w:rsidRDefault="00BD636C">
            <w:pPr>
              <w:rPr>
                <w:rFonts w:ascii="Times" w:hAnsi="Times"/>
              </w:rPr>
            </w:pPr>
            <w:r w:rsidRPr="00A726B4">
              <w:rPr>
                <w:rFonts w:ascii="Times" w:hAnsi="Times"/>
              </w:rPr>
              <w:t>N </w:t>
            </w:r>
            <w:proofErr w:type="spellStart"/>
            <w:r w:rsidRPr="00A726B4">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5E81218F" w14:textId="77777777" w:rsidR="00BD636C" w:rsidRPr="00A726B4" w:rsidRDefault="00BD636C">
            <w:pPr>
              <w:rPr>
                <w:rFonts w:ascii="Times" w:hAnsi="Times"/>
              </w:rPr>
            </w:pPr>
            <w:r w:rsidRPr="00A726B4">
              <w:rPr>
                <w:rFonts w:ascii="Times" w:hAnsi="Times"/>
              </w:rPr>
              <w:t>19</w:t>
            </w:r>
          </w:p>
        </w:tc>
      </w:tr>
      <w:tr w:rsidR="00BD636C" w:rsidRPr="00A726B4" w14:paraId="73D661F5" w14:textId="77777777" w:rsidTr="00BD636C">
        <w:tc>
          <w:tcPr>
            <w:tcW w:w="0" w:type="auto"/>
            <w:tcMar>
              <w:top w:w="57" w:type="dxa"/>
              <w:left w:w="113" w:type="dxa"/>
              <w:bottom w:w="57" w:type="dxa"/>
              <w:right w:w="113" w:type="dxa"/>
            </w:tcMar>
            <w:hideMark/>
          </w:tcPr>
          <w:p w14:paraId="3697F7A8" w14:textId="77777777" w:rsidR="00BD636C" w:rsidRPr="00A726B4" w:rsidRDefault="00BD636C">
            <w:pPr>
              <w:rPr>
                <w:rFonts w:ascii="Times" w:hAnsi="Times"/>
              </w:rPr>
            </w:pPr>
            <w:r w:rsidRPr="00A726B4">
              <w:rPr>
                <w:rFonts w:ascii="Times" w:hAnsi="Times"/>
              </w:rPr>
              <w:t>N </w:t>
            </w:r>
            <w:r w:rsidRPr="00A726B4">
              <w:rPr>
                <w:rFonts w:ascii="Times" w:hAnsi="Times"/>
                <w:vertAlign w:val="subscript"/>
              </w:rPr>
              <w:t>Band</w:t>
            </w:r>
          </w:p>
        </w:tc>
        <w:tc>
          <w:tcPr>
            <w:tcW w:w="0" w:type="auto"/>
            <w:gridSpan w:val="3"/>
            <w:tcMar>
              <w:top w:w="57" w:type="dxa"/>
              <w:left w:w="113" w:type="dxa"/>
              <w:bottom w:w="57" w:type="dxa"/>
              <w:right w:w="113" w:type="dxa"/>
            </w:tcMar>
            <w:hideMark/>
          </w:tcPr>
          <w:p w14:paraId="7F04BD12" w14:textId="77777777" w:rsidR="00BD636C" w:rsidRPr="00A726B4" w:rsidRDefault="00BD636C">
            <w:pPr>
              <w:rPr>
                <w:rFonts w:ascii="Times" w:hAnsi="Times"/>
              </w:rPr>
            </w:pPr>
            <w:r w:rsidRPr="00A726B4">
              <w:rPr>
                <w:rFonts w:ascii="Times" w:hAnsi="Times"/>
              </w:rPr>
              <w:t>69</w:t>
            </w:r>
          </w:p>
        </w:tc>
      </w:tr>
      <w:tr w:rsidR="00BD636C" w:rsidRPr="00A726B4" w14:paraId="04F12ACD" w14:textId="77777777" w:rsidTr="00BD636C">
        <w:tc>
          <w:tcPr>
            <w:tcW w:w="0" w:type="auto"/>
            <w:tcBorders>
              <w:top w:val="single" w:sz="6" w:space="0" w:color="auto"/>
            </w:tcBorders>
            <w:tcMar>
              <w:top w:w="57" w:type="dxa"/>
              <w:left w:w="113" w:type="dxa"/>
              <w:bottom w:w="57" w:type="dxa"/>
              <w:right w:w="113" w:type="dxa"/>
            </w:tcMar>
            <w:hideMark/>
          </w:tcPr>
          <w:p w14:paraId="0278EF1D" w14:textId="77777777" w:rsidR="00BD636C" w:rsidRPr="00A726B4" w:rsidRDefault="00BD636C">
            <w:pPr>
              <w:rPr>
                <w:rFonts w:ascii="Times" w:hAnsi="Times"/>
              </w:rPr>
            </w:pPr>
            <w:r w:rsidRPr="00A726B4">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7479EFCB" w14:textId="77777777" w:rsidR="00BD636C" w:rsidRPr="00A726B4" w:rsidRDefault="00BD636C">
            <w:pPr>
              <w:rPr>
                <w:rFonts w:ascii="Times" w:hAnsi="Times"/>
              </w:rPr>
            </w:pPr>
            <w:r w:rsidRPr="00A726B4">
              <w:rPr>
                <w:rFonts w:ascii="Times" w:hAnsi="Times"/>
              </w:rPr>
              <w:t>1232</w:t>
            </w:r>
          </w:p>
        </w:tc>
      </w:tr>
      <w:tr w:rsidR="00BD636C" w:rsidRPr="00A726B4" w14:paraId="63E16E20" w14:textId="77777777" w:rsidTr="00BD636C">
        <w:tc>
          <w:tcPr>
            <w:tcW w:w="0" w:type="auto"/>
            <w:tcMar>
              <w:top w:w="57" w:type="dxa"/>
              <w:left w:w="113" w:type="dxa"/>
              <w:bottom w:w="57" w:type="dxa"/>
              <w:right w:w="113" w:type="dxa"/>
            </w:tcMar>
            <w:hideMark/>
          </w:tcPr>
          <w:p w14:paraId="33039BD1" w14:textId="77777777" w:rsidR="00BD636C" w:rsidRPr="00A726B4" w:rsidRDefault="00BD636C">
            <w:pPr>
              <w:rPr>
                <w:rFonts w:ascii="Times" w:hAnsi="Times"/>
              </w:rPr>
            </w:pPr>
            <w:r w:rsidRPr="00A726B4">
              <w:rPr>
                <w:rFonts w:ascii="Times" w:hAnsi="Times"/>
              </w:rPr>
              <w:t>Marginal R</w:t>
            </w:r>
            <w:r w:rsidRPr="00A726B4">
              <w:rPr>
                <w:rFonts w:ascii="Times" w:hAnsi="Times"/>
                <w:vertAlign w:val="superscript"/>
              </w:rPr>
              <w:t>2</w:t>
            </w:r>
            <w:r w:rsidRPr="00A726B4">
              <w:rPr>
                <w:rFonts w:ascii="Times" w:hAnsi="Times"/>
              </w:rPr>
              <w:t> / Conditional R</w:t>
            </w:r>
            <w:r w:rsidRPr="00A726B4">
              <w:rPr>
                <w:rFonts w:ascii="Times" w:hAnsi="Times"/>
                <w:vertAlign w:val="superscript"/>
              </w:rPr>
              <w:t>2</w:t>
            </w:r>
          </w:p>
        </w:tc>
        <w:tc>
          <w:tcPr>
            <w:tcW w:w="0" w:type="auto"/>
            <w:gridSpan w:val="3"/>
            <w:tcMar>
              <w:top w:w="57" w:type="dxa"/>
              <w:left w:w="113" w:type="dxa"/>
              <w:bottom w:w="57" w:type="dxa"/>
              <w:right w:w="113" w:type="dxa"/>
            </w:tcMar>
            <w:hideMark/>
          </w:tcPr>
          <w:p w14:paraId="2C7D743F" w14:textId="77777777" w:rsidR="00BD636C" w:rsidRPr="00A726B4" w:rsidRDefault="00BD636C">
            <w:pPr>
              <w:rPr>
                <w:rFonts w:ascii="Times" w:hAnsi="Times"/>
              </w:rPr>
            </w:pPr>
            <w:r w:rsidRPr="00A726B4">
              <w:rPr>
                <w:rFonts w:ascii="Times" w:hAnsi="Times"/>
              </w:rPr>
              <w:t>0.003 / 0.877</w:t>
            </w:r>
          </w:p>
        </w:tc>
      </w:tr>
    </w:tbl>
    <w:p w14:paraId="798940F2" w14:textId="218D81B9" w:rsidR="00BD636C" w:rsidRPr="00A726B4" w:rsidRDefault="00BD636C">
      <w:pPr>
        <w:rPr>
          <w:rFonts w:ascii="Garamond" w:hAnsi="Garamond"/>
        </w:rPr>
      </w:pPr>
      <w:r w:rsidRPr="00A726B4">
        <w:rPr>
          <w:rFonts w:ascii="Garamond" w:hAnsi="Garamond"/>
        </w:rPr>
        <w:br w:type="page"/>
      </w:r>
    </w:p>
    <w:p w14:paraId="081311CD" w14:textId="564128A5" w:rsidR="00BD636C" w:rsidRDefault="00BD636C" w:rsidP="00BD636C">
      <w:pPr>
        <w:rPr>
          <w:rFonts w:ascii="Garamond" w:hAnsi="Garamond"/>
        </w:rPr>
      </w:pPr>
      <w:r>
        <w:rPr>
          <w:rFonts w:ascii="Garamond" w:hAnsi="Garamond"/>
        </w:rPr>
        <w:lastRenderedPageBreak/>
        <w:t>Table S16. LMM output modeling the relationship between dexamethasone-</w:t>
      </w:r>
      <w:r w:rsidR="00860C8E">
        <w:rPr>
          <w:rFonts w:ascii="Garamond" w:hAnsi="Garamond"/>
        </w:rPr>
        <w:t>suppressed</w:t>
      </w:r>
      <w:r>
        <w:rPr>
          <w:rFonts w:ascii="Garamond" w:hAnsi="Garamond"/>
        </w:rPr>
        <w:t xml:space="preserve"> corticosterone and methylation in methylation of FKBP5.</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386"/>
        <w:gridCol w:w="903"/>
      </w:tblGrid>
      <w:tr w:rsidR="00BD636C" w14:paraId="5A2D0E60" w14:textId="77777777" w:rsidTr="00BD636C">
        <w:tc>
          <w:tcPr>
            <w:tcW w:w="0" w:type="auto"/>
            <w:tcBorders>
              <w:top w:val="double" w:sz="6" w:space="0" w:color="auto"/>
            </w:tcBorders>
            <w:tcMar>
              <w:top w:w="113" w:type="dxa"/>
              <w:left w:w="113" w:type="dxa"/>
              <w:bottom w:w="113" w:type="dxa"/>
              <w:right w:w="113" w:type="dxa"/>
            </w:tcMar>
            <w:vAlign w:val="center"/>
            <w:hideMark/>
          </w:tcPr>
          <w:p w14:paraId="1E446076" w14:textId="77777777" w:rsidR="00BD636C" w:rsidRDefault="00BD636C">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40355C91" w14:textId="77777777" w:rsidR="00BD636C" w:rsidRDefault="00BD636C">
            <w:pPr>
              <w:jc w:val="center"/>
              <w:rPr>
                <w:rFonts w:ascii="Times" w:hAnsi="Times"/>
                <w:b/>
                <w:bCs/>
              </w:rPr>
            </w:pPr>
            <w:r>
              <w:rPr>
                <w:rFonts w:ascii="Times" w:hAnsi="Times"/>
                <w:b/>
                <w:bCs/>
              </w:rPr>
              <w:t>FKBP5</w:t>
            </w:r>
          </w:p>
        </w:tc>
      </w:tr>
      <w:tr w:rsidR="00BD636C" w14:paraId="1504B8E7" w14:textId="77777777" w:rsidTr="00BD636C">
        <w:tc>
          <w:tcPr>
            <w:tcW w:w="0" w:type="auto"/>
            <w:tcBorders>
              <w:bottom w:val="single" w:sz="6" w:space="0" w:color="auto"/>
            </w:tcBorders>
            <w:vAlign w:val="center"/>
            <w:hideMark/>
          </w:tcPr>
          <w:p w14:paraId="0D8D61B4" w14:textId="77777777" w:rsidR="00BD636C" w:rsidRDefault="00BD636C">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03E9EE4B" w14:textId="77777777" w:rsidR="00BD636C" w:rsidRDefault="00BD636C">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406753B1" w14:textId="77777777" w:rsidR="00BD636C" w:rsidRDefault="00BD636C">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570279BA" w14:textId="77777777" w:rsidR="00BD636C" w:rsidRDefault="00BD636C">
            <w:pPr>
              <w:jc w:val="center"/>
              <w:rPr>
                <w:rFonts w:ascii="Times" w:hAnsi="Times"/>
                <w:i/>
                <w:iCs/>
              </w:rPr>
            </w:pPr>
            <w:r>
              <w:rPr>
                <w:rFonts w:ascii="Times" w:hAnsi="Times"/>
                <w:i/>
                <w:iCs/>
              </w:rPr>
              <w:t>p</w:t>
            </w:r>
          </w:p>
        </w:tc>
      </w:tr>
      <w:tr w:rsidR="00BD636C" w14:paraId="7D578900" w14:textId="77777777" w:rsidTr="00BD636C">
        <w:tc>
          <w:tcPr>
            <w:tcW w:w="0" w:type="auto"/>
            <w:tcMar>
              <w:top w:w="113" w:type="dxa"/>
              <w:left w:w="113" w:type="dxa"/>
              <w:bottom w:w="113" w:type="dxa"/>
              <w:right w:w="113" w:type="dxa"/>
            </w:tcMar>
            <w:hideMark/>
          </w:tcPr>
          <w:p w14:paraId="713631B5" w14:textId="77777777" w:rsidR="00BD636C" w:rsidRDefault="00BD636C">
            <w:pPr>
              <w:rPr>
                <w:rFonts w:ascii="Times" w:hAnsi="Times"/>
              </w:rPr>
            </w:pPr>
            <w:r>
              <w:rPr>
                <w:rFonts w:ascii="Times" w:hAnsi="Times"/>
              </w:rPr>
              <w:t>(Intercept)</w:t>
            </w:r>
          </w:p>
        </w:tc>
        <w:tc>
          <w:tcPr>
            <w:tcW w:w="0" w:type="auto"/>
            <w:tcMar>
              <w:top w:w="113" w:type="dxa"/>
              <w:left w:w="113" w:type="dxa"/>
              <w:bottom w:w="113" w:type="dxa"/>
              <w:right w:w="113" w:type="dxa"/>
            </w:tcMar>
            <w:hideMark/>
          </w:tcPr>
          <w:p w14:paraId="471DEB02" w14:textId="77777777" w:rsidR="00BD636C" w:rsidRDefault="00BD636C">
            <w:pPr>
              <w:jc w:val="center"/>
              <w:rPr>
                <w:rFonts w:ascii="Times" w:hAnsi="Times"/>
              </w:rPr>
            </w:pPr>
            <w:r>
              <w:rPr>
                <w:rFonts w:ascii="Times" w:hAnsi="Times"/>
              </w:rPr>
              <w:t>0.56</w:t>
            </w:r>
          </w:p>
        </w:tc>
        <w:tc>
          <w:tcPr>
            <w:tcW w:w="0" w:type="auto"/>
            <w:tcMar>
              <w:top w:w="113" w:type="dxa"/>
              <w:left w:w="113" w:type="dxa"/>
              <w:bottom w:w="113" w:type="dxa"/>
              <w:right w:w="113" w:type="dxa"/>
            </w:tcMar>
            <w:hideMark/>
          </w:tcPr>
          <w:p w14:paraId="61CD881D" w14:textId="77777777" w:rsidR="00BD636C" w:rsidRDefault="00BD636C">
            <w:pPr>
              <w:jc w:val="center"/>
              <w:rPr>
                <w:rFonts w:ascii="Times" w:hAnsi="Times"/>
              </w:rPr>
            </w:pPr>
            <w:r>
              <w:rPr>
                <w:rFonts w:ascii="Times" w:hAnsi="Times"/>
              </w:rPr>
              <w:t>0.27 – 0.86</w:t>
            </w:r>
          </w:p>
        </w:tc>
        <w:tc>
          <w:tcPr>
            <w:tcW w:w="0" w:type="auto"/>
            <w:tcMar>
              <w:top w:w="113" w:type="dxa"/>
              <w:left w:w="113" w:type="dxa"/>
              <w:bottom w:w="113" w:type="dxa"/>
              <w:right w:w="113" w:type="dxa"/>
            </w:tcMar>
            <w:hideMark/>
          </w:tcPr>
          <w:p w14:paraId="24EB98F4" w14:textId="77777777" w:rsidR="00BD636C" w:rsidRDefault="00BD636C">
            <w:pPr>
              <w:jc w:val="center"/>
              <w:rPr>
                <w:rFonts w:ascii="Times" w:hAnsi="Times"/>
              </w:rPr>
            </w:pPr>
            <w:r>
              <w:rPr>
                <w:rStyle w:val="Strong"/>
                <w:rFonts w:ascii="Times" w:hAnsi="Times"/>
              </w:rPr>
              <w:t>&lt;0.001</w:t>
            </w:r>
          </w:p>
        </w:tc>
      </w:tr>
      <w:tr w:rsidR="00BD636C" w14:paraId="4C317917" w14:textId="77777777" w:rsidTr="00BD636C">
        <w:tc>
          <w:tcPr>
            <w:tcW w:w="0" w:type="auto"/>
            <w:tcMar>
              <w:top w:w="113" w:type="dxa"/>
              <w:left w:w="113" w:type="dxa"/>
              <w:bottom w:w="113" w:type="dxa"/>
              <w:right w:w="113" w:type="dxa"/>
            </w:tcMar>
            <w:hideMark/>
          </w:tcPr>
          <w:p w14:paraId="222FC654" w14:textId="77777777" w:rsidR="00BD636C" w:rsidRDefault="00BD636C">
            <w:pPr>
              <w:rPr>
                <w:rFonts w:ascii="Times" w:hAnsi="Times"/>
              </w:rPr>
            </w:pPr>
            <w:proofErr w:type="spellStart"/>
            <w:r>
              <w:rPr>
                <w:rFonts w:ascii="Times" w:hAnsi="Times"/>
              </w:rPr>
              <w:t>dex</w:t>
            </w:r>
            <w:proofErr w:type="spellEnd"/>
          </w:p>
        </w:tc>
        <w:tc>
          <w:tcPr>
            <w:tcW w:w="0" w:type="auto"/>
            <w:tcMar>
              <w:top w:w="113" w:type="dxa"/>
              <w:left w:w="113" w:type="dxa"/>
              <w:bottom w:w="113" w:type="dxa"/>
              <w:right w:w="113" w:type="dxa"/>
            </w:tcMar>
            <w:hideMark/>
          </w:tcPr>
          <w:p w14:paraId="1DD84BC6" w14:textId="77777777" w:rsidR="00BD636C" w:rsidRDefault="00BD636C">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0DDFBACE" w14:textId="77777777" w:rsidR="00BD636C" w:rsidRDefault="00BD636C">
            <w:pPr>
              <w:jc w:val="center"/>
              <w:rPr>
                <w:rFonts w:ascii="Times" w:hAnsi="Times"/>
              </w:rPr>
            </w:pPr>
            <w:r>
              <w:rPr>
                <w:rFonts w:ascii="Times" w:hAnsi="Times"/>
              </w:rPr>
              <w:t>-0.01 – 0.00</w:t>
            </w:r>
          </w:p>
        </w:tc>
        <w:tc>
          <w:tcPr>
            <w:tcW w:w="0" w:type="auto"/>
            <w:tcMar>
              <w:top w:w="113" w:type="dxa"/>
              <w:left w:w="113" w:type="dxa"/>
              <w:bottom w:w="113" w:type="dxa"/>
              <w:right w:w="113" w:type="dxa"/>
            </w:tcMar>
            <w:hideMark/>
          </w:tcPr>
          <w:p w14:paraId="5B0E3C70" w14:textId="77777777" w:rsidR="00BD636C" w:rsidRDefault="00BD636C">
            <w:pPr>
              <w:jc w:val="center"/>
              <w:rPr>
                <w:rFonts w:ascii="Times" w:hAnsi="Times"/>
              </w:rPr>
            </w:pPr>
            <w:r>
              <w:rPr>
                <w:rFonts w:ascii="Times" w:hAnsi="Times"/>
              </w:rPr>
              <w:t>0.351</w:t>
            </w:r>
          </w:p>
        </w:tc>
      </w:tr>
      <w:tr w:rsidR="00BD636C" w14:paraId="7DBF5273" w14:textId="77777777" w:rsidTr="00BD636C">
        <w:tc>
          <w:tcPr>
            <w:tcW w:w="0" w:type="auto"/>
            <w:gridSpan w:val="4"/>
            <w:tcMar>
              <w:top w:w="192" w:type="dxa"/>
              <w:left w:w="15" w:type="dxa"/>
              <w:bottom w:w="15" w:type="dxa"/>
              <w:right w:w="15" w:type="dxa"/>
            </w:tcMar>
            <w:vAlign w:val="center"/>
            <w:hideMark/>
          </w:tcPr>
          <w:p w14:paraId="20FF507B" w14:textId="77777777" w:rsidR="00BD636C" w:rsidRDefault="00BD636C">
            <w:pPr>
              <w:rPr>
                <w:rFonts w:ascii="Times" w:hAnsi="Times"/>
                <w:b/>
                <w:bCs/>
              </w:rPr>
            </w:pPr>
            <w:r>
              <w:rPr>
                <w:rFonts w:ascii="Times" w:hAnsi="Times"/>
                <w:b/>
                <w:bCs/>
              </w:rPr>
              <w:t>Random Effects</w:t>
            </w:r>
          </w:p>
        </w:tc>
      </w:tr>
      <w:tr w:rsidR="00BD636C" w14:paraId="7B6225A9" w14:textId="77777777" w:rsidTr="00BD636C">
        <w:tc>
          <w:tcPr>
            <w:tcW w:w="0" w:type="auto"/>
            <w:tcMar>
              <w:top w:w="57" w:type="dxa"/>
              <w:left w:w="113" w:type="dxa"/>
              <w:bottom w:w="57" w:type="dxa"/>
              <w:right w:w="113" w:type="dxa"/>
            </w:tcMar>
            <w:hideMark/>
          </w:tcPr>
          <w:p w14:paraId="2FCB08D4" w14:textId="77777777" w:rsidR="00BD636C" w:rsidRDefault="00BD636C">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1B1E7B05" w14:textId="77777777" w:rsidR="00BD636C" w:rsidRDefault="00BD636C">
            <w:pPr>
              <w:rPr>
                <w:rFonts w:ascii="Times" w:hAnsi="Times"/>
              </w:rPr>
            </w:pPr>
            <w:r>
              <w:rPr>
                <w:rFonts w:ascii="Times" w:hAnsi="Times"/>
              </w:rPr>
              <w:t>0.18</w:t>
            </w:r>
          </w:p>
        </w:tc>
      </w:tr>
      <w:tr w:rsidR="00BD636C" w14:paraId="46207823" w14:textId="77777777" w:rsidTr="00BD636C">
        <w:tc>
          <w:tcPr>
            <w:tcW w:w="0" w:type="auto"/>
            <w:tcMar>
              <w:top w:w="57" w:type="dxa"/>
              <w:left w:w="113" w:type="dxa"/>
              <w:bottom w:w="57" w:type="dxa"/>
              <w:right w:w="113" w:type="dxa"/>
            </w:tcMar>
            <w:hideMark/>
          </w:tcPr>
          <w:p w14:paraId="7F4BC318" w14:textId="77777777" w:rsidR="00BD636C" w:rsidRDefault="00BD636C">
            <w:pPr>
              <w:rPr>
                <w:rFonts w:ascii="Times" w:hAnsi="Times"/>
              </w:rPr>
            </w:pPr>
            <w:r>
              <w:rPr>
                <w:rFonts w:ascii="Times" w:hAnsi="Times"/>
              </w:rPr>
              <w:t>τ</w:t>
            </w:r>
            <w:r>
              <w:rPr>
                <w:rFonts w:ascii="Times" w:hAnsi="Times"/>
                <w:vertAlign w:val="subscript"/>
              </w:rPr>
              <w:t>00</w:t>
            </w:r>
            <w:r>
              <w:rPr>
                <w:rFonts w:ascii="Times" w:hAnsi="Times"/>
              </w:rPr>
              <w:t> </w:t>
            </w:r>
            <w:r>
              <w:rPr>
                <w:rFonts w:ascii="Times" w:hAnsi="Times"/>
                <w:vertAlign w:val="subscript"/>
              </w:rPr>
              <w:t>Band</w:t>
            </w:r>
          </w:p>
        </w:tc>
        <w:tc>
          <w:tcPr>
            <w:tcW w:w="0" w:type="auto"/>
            <w:gridSpan w:val="3"/>
            <w:tcMar>
              <w:top w:w="57" w:type="dxa"/>
              <w:left w:w="113" w:type="dxa"/>
              <w:bottom w:w="57" w:type="dxa"/>
              <w:right w:w="113" w:type="dxa"/>
            </w:tcMar>
            <w:hideMark/>
          </w:tcPr>
          <w:p w14:paraId="188875EB" w14:textId="77777777" w:rsidR="00BD636C" w:rsidRDefault="00BD636C">
            <w:pPr>
              <w:rPr>
                <w:rFonts w:ascii="Times" w:hAnsi="Times"/>
              </w:rPr>
            </w:pPr>
            <w:r>
              <w:rPr>
                <w:rFonts w:ascii="Times" w:hAnsi="Times"/>
              </w:rPr>
              <w:t>0.28</w:t>
            </w:r>
          </w:p>
        </w:tc>
      </w:tr>
      <w:tr w:rsidR="00BD636C" w14:paraId="35CF4018" w14:textId="77777777" w:rsidTr="00BD636C">
        <w:tc>
          <w:tcPr>
            <w:tcW w:w="0" w:type="auto"/>
            <w:tcMar>
              <w:top w:w="57" w:type="dxa"/>
              <w:left w:w="113" w:type="dxa"/>
              <w:bottom w:w="57" w:type="dxa"/>
              <w:right w:w="113" w:type="dxa"/>
            </w:tcMar>
            <w:hideMark/>
          </w:tcPr>
          <w:p w14:paraId="66ADA04B" w14:textId="77777777" w:rsidR="00BD636C" w:rsidRDefault="00BD636C">
            <w:pPr>
              <w:rPr>
                <w:rFonts w:ascii="Times" w:hAnsi="Times"/>
              </w:rPr>
            </w:pPr>
            <w:r>
              <w:rPr>
                <w:rFonts w:ascii="Times" w:hAnsi="Times"/>
              </w:rPr>
              <w:t>τ</w:t>
            </w:r>
            <w:r>
              <w:rPr>
                <w:rFonts w:ascii="Times" w:hAnsi="Times"/>
                <w:vertAlign w:val="subscript"/>
              </w:rPr>
              <w:t>00</w:t>
            </w:r>
            <w:r>
              <w:rPr>
                <w:rFonts w:ascii="Times" w:hAnsi="Times"/>
              </w:rPr>
              <w:t>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2DEB4553" w14:textId="77777777" w:rsidR="00BD636C" w:rsidRDefault="00BD636C">
            <w:pPr>
              <w:rPr>
                <w:rFonts w:ascii="Times" w:hAnsi="Times"/>
              </w:rPr>
            </w:pPr>
            <w:r>
              <w:rPr>
                <w:rFonts w:ascii="Times" w:hAnsi="Times"/>
              </w:rPr>
              <w:t>0.18</w:t>
            </w:r>
          </w:p>
        </w:tc>
      </w:tr>
      <w:tr w:rsidR="00BD636C" w14:paraId="29A5F9EB" w14:textId="77777777" w:rsidTr="00BD636C">
        <w:tc>
          <w:tcPr>
            <w:tcW w:w="0" w:type="auto"/>
            <w:tcMar>
              <w:top w:w="57" w:type="dxa"/>
              <w:left w:w="113" w:type="dxa"/>
              <w:bottom w:w="57" w:type="dxa"/>
              <w:right w:w="113" w:type="dxa"/>
            </w:tcMar>
            <w:hideMark/>
          </w:tcPr>
          <w:p w14:paraId="6ADAA25F" w14:textId="77777777" w:rsidR="00BD636C" w:rsidRDefault="00BD636C">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6094058E" w14:textId="77777777" w:rsidR="00BD636C" w:rsidRDefault="00BD636C">
            <w:pPr>
              <w:rPr>
                <w:rFonts w:ascii="Times" w:hAnsi="Times"/>
              </w:rPr>
            </w:pPr>
            <w:r>
              <w:rPr>
                <w:rFonts w:ascii="Times" w:hAnsi="Times"/>
              </w:rPr>
              <w:t>0.72</w:t>
            </w:r>
          </w:p>
        </w:tc>
      </w:tr>
      <w:tr w:rsidR="00BD636C" w14:paraId="01767403" w14:textId="77777777" w:rsidTr="00BD636C">
        <w:tc>
          <w:tcPr>
            <w:tcW w:w="0" w:type="auto"/>
            <w:tcMar>
              <w:top w:w="57" w:type="dxa"/>
              <w:left w:w="113" w:type="dxa"/>
              <w:bottom w:w="57" w:type="dxa"/>
              <w:right w:w="113" w:type="dxa"/>
            </w:tcMar>
            <w:hideMark/>
          </w:tcPr>
          <w:p w14:paraId="5F718456" w14:textId="77777777" w:rsidR="00BD636C" w:rsidRDefault="00BD636C">
            <w:pPr>
              <w:rPr>
                <w:rFonts w:ascii="Times" w:hAnsi="Times"/>
              </w:rPr>
            </w:pPr>
            <w:r>
              <w:rPr>
                <w:rFonts w:ascii="Times" w:hAnsi="Times"/>
              </w:rPr>
              <w:t>N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20EEBA86" w14:textId="77777777" w:rsidR="00BD636C" w:rsidRDefault="00BD636C">
            <w:pPr>
              <w:rPr>
                <w:rFonts w:ascii="Times" w:hAnsi="Times"/>
              </w:rPr>
            </w:pPr>
            <w:r>
              <w:rPr>
                <w:rFonts w:ascii="Times" w:hAnsi="Times"/>
              </w:rPr>
              <w:t>11</w:t>
            </w:r>
          </w:p>
        </w:tc>
      </w:tr>
      <w:tr w:rsidR="00BD636C" w14:paraId="74BC5FCC" w14:textId="77777777" w:rsidTr="00BD636C">
        <w:tc>
          <w:tcPr>
            <w:tcW w:w="0" w:type="auto"/>
            <w:tcMar>
              <w:top w:w="57" w:type="dxa"/>
              <w:left w:w="113" w:type="dxa"/>
              <w:bottom w:w="57" w:type="dxa"/>
              <w:right w:w="113" w:type="dxa"/>
            </w:tcMar>
            <w:hideMark/>
          </w:tcPr>
          <w:p w14:paraId="384D3596" w14:textId="77777777" w:rsidR="00BD636C" w:rsidRDefault="00BD636C">
            <w:pPr>
              <w:rPr>
                <w:rFonts w:ascii="Times" w:hAnsi="Times"/>
              </w:rPr>
            </w:pPr>
            <w:r>
              <w:rPr>
                <w:rFonts w:ascii="Times" w:hAnsi="Times"/>
              </w:rPr>
              <w:t>N </w:t>
            </w:r>
            <w:r>
              <w:rPr>
                <w:rFonts w:ascii="Times" w:hAnsi="Times"/>
                <w:vertAlign w:val="subscript"/>
              </w:rPr>
              <w:t>Band</w:t>
            </w:r>
          </w:p>
        </w:tc>
        <w:tc>
          <w:tcPr>
            <w:tcW w:w="0" w:type="auto"/>
            <w:gridSpan w:val="3"/>
            <w:tcMar>
              <w:top w:w="57" w:type="dxa"/>
              <w:left w:w="113" w:type="dxa"/>
              <w:bottom w:w="57" w:type="dxa"/>
              <w:right w:w="113" w:type="dxa"/>
            </w:tcMar>
            <w:hideMark/>
          </w:tcPr>
          <w:p w14:paraId="050D9290" w14:textId="77777777" w:rsidR="00BD636C" w:rsidRDefault="00BD636C">
            <w:pPr>
              <w:rPr>
                <w:rFonts w:ascii="Times" w:hAnsi="Times"/>
              </w:rPr>
            </w:pPr>
            <w:r>
              <w:rPr>
                <w:rFonts w:ascii="Times" w:hAnsi="Times"/>
              </w:rPr>
              <w:t>70</w:t>
            </w:r>
          </w:p>
        </w:tc>
      </w:tr>
      <w:tr w:rsidR="00BD636C" w14:paraId="08001A6A" w14:textId="77777777" w:rsidTr="00BD636C">
        <w:tc>
          <w:tcPr>
            <w:tcW w:w="0" w:type="auto"/>
            <w:tcBorders>
              <w:top w:val="single" w:sz="6" w:space="0" w:color="auto"/>
            </w:tcBorders>
            <w:tcMar>
              <w:top w:w="57" w:type="dxa"/>
              <w:left w:w="113" w:type="dxa"/>
              <w:bottom w:w="57" w:type="dxa"/>
              <w:right w:w="113" w:type="dxa"/>
            </w:tcMar>
            <w:hideMark/>
          </w:tcPr>
          <w:p w14:paraId="79B40BDE" w14:textId="77777777" w:rsidR="00BD636C" w:rsidRDefault="00BD636C">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0B38401C" w14:textId="77777777" w:rsidR="00BD636C" w:rsidRDefault="00BD636C">
            <w:pPr>
              <w:rPr>
                <w:rFonts w:ascii="Times" w:hAnsi="Times"/>
              </w:rPr>
            </w:pPr>
            <w:r>
              <w:rPr>
                <w:rFonts w:ascii="Times" w:hAnsi="Times"/>
              </w:rPr>
              <w:t>768</w:t>
            </w:r>
          </w:p>
        </w:tc>
      </w:tr>
      <w:tr w:rsidR="00BD636C" w14:paraId="7CB2A96D" w14:textId="77777777" w:rsidTr="00BD636C">
        <w:tc>
          <w:tcPr>
            <w:tcW w:w="0" w:type="auto"/>
            <w:tcMar>
              <w:top w:w="57" w:type="dxa"/>
              <w:left w:w="113" w:type="dxa"/>
              <w:bottom w:w="57" w:type="dxa"/>
              <w:right w:w="113" w:type="dxa"/>
            </w:tcMar>
            <w:hideMark/>
          </w:tcPr>
          <w:p w14:paraId="0701F661" w14:textId="77777777" w:rsidR="00BD636C" w:rsidRDefault="00BD636C">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71559E9C" w14:textId="77777777" w:rsidR="00BD636C" w:rsidRDefault="00BD636C">
            <w:pPr>
              <w:rPr>
                <w:rFonts w:ascii="Times" w:hAnsi="Times"/>
              </w:rPr>
            </w:pPr>
            <w:r>
              <w:rPr>
                <w:rFonts w:ascii="Times" w:hAnsi="Times"/>
              </w:rPr>
              <w:t>0.006 / 0.717</w:t>
            </w:r>
          </w:p>
        </w:tc>
      </w:tr>
    </w:tbl>
    <w:p w14:paraId="6B1C4147" w14:textId="77777777" w:rsidR="00BD636C" w:rsidRDefault="00BD636C" w:rsidP="00BD636C">
      <w:pPr>
        <w:rPr>
          <w:rFonts w:ascii="Garamond" w:hAnsi="Garamond"/>
        </w:rPr>
      </w:pPr>
    </w:p>
    <w:p w14:paraId="36DADEC3" w14:textId="77777777" w:rsidR="00860C8E" w:rsidRDefault="00860C8E" w:rsidP="00BD636C">
      <w:pPr>
        <w:rPr>
          <w:rFonts w:ascii="Garamond" w:hAnsi="Garamond"/>
        </w:rPr>
      </w:pPr>
    </w:p>
    <w:p w14:paraId="60E68D03" w14:textId="1CC118A3" w:rsidR="00BD636C" w:rsidRDefault="00BD636C" w:rsidP="00BD636C">
      <w:pPr>
        <w:rPr>
          <w:rFonts w:ascii="Garamond" w:hAnsi="Garamond"/>
        </w:rPr>
      </w:pPr>
      <w:r>
        <w:rPr>
          <w:rFonts w:ascii="Garamond" w:hAnsi="Garamond"/>
        </w:rPr>
        <w:t>Table S17. LMM output modeling the relationship between dexamethasone-</w:t>
      </w:r>
      <w:proofErr w:type="spellStart"/>
      <w:r>
        <w:rPr>
          <w:rFonts w:ascii="Garamond" w:hAnsi="Garamond"/>
        </w:rPr>
        <w:t>surpressed</w:t>
      </w:r>
      <w:proofErr w:type="spellEnd"/>
      <w:r>
        <w:rPr>
          <w:rFonts w:ascii="Garamond" w:hAnsi="Garamond"/>
        </w:rPr>
        <w:t xml:space="preserve"> corticosterone and methylation in methylation of GR.</w:t>
      </w: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766"/>
      </w:tblGrid>
      <w:tr w:rsidR="00BD636C" w14:paraId="47EA4212" w14:textId="77777777" w:rsidTr="00BD636C">
        <w:tc>
          <w:tcPr>
            <w:tcW w:w="0" w:type="auto"/>
            <w:tcBorders>
              <w:top w:val="double" w:sz="6" w:space="0" w:color="auto"/>
            </w:tcBorders>
            <w:tcMar>
              <w:top w:w="113" w:type="dxa"/>
              <w:left w:w="113" w:type="dxa"/>
              <w:bottom w:w="113" w:type="dxa"/>
              <w:right w:w="113" w:type="dxa"/>
            </w:tcMar>
            <w:vAlign w:val="center"/>
            <w:hideMark/>
          </w:tcPr>
          <w:p w14:paraId="1EFC0FC1" w14:textId="77777777" w:rsidR="00BD636C" w:rsidRDefault="00BD636C">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46F53475" w14:textId="77777777" w:rsidR="00BD636C" w:rsidRDefault="00BD636C">
            <w:pPr>
              <w:jc w:val="center"/>
              <w:rPr>
                <w:rFonts w:ascii="Times" w:hAnsi="Times"/>
                <w:b/>
                <w:bCs/>
              </w:rPr>
            </w:pPr>
            <w:r>
              <w:rPr>
                <w:rFonts w:ascii="Times" w:hAnsi="Times"/>
                <w:b/>
                <w:bCs/>
              </w:rPr>
              <w:t>GR</w:t>
            </w:r>
          </w:p>
        </w:tc>
      </w:tr>
      <w:tr w:rsidR="00BD636C" w14:paraId="07AA9B06" w14:textId="77777777" w:rsidTr="00BD636C">
        <w:tc>
          <w:tcPr>
            <w:tcW w:w="0" w:type="auto"/>
            <w:tcBorders>
              <w:bottom w:val="single" w:sz="6" w:space="0" w:color="auto"/>
            </w:tcBorders>
            <w:vAlign w:val="center"/>
            <w:hideMark/>
          </w:tcPr>
          <w:p w14:paraId="00F59704" w14:textId="77777777" w:rsidR="00BD636C" w:rsidRDefault="00BD636C">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68AF2C33" w14:textId="77777777" w:rsidR="00BD636C" w:rsidRDefault="00BD636C">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233F7FC4" w14:textId="77777777" w:rsidR="00BD636C" w:rsidRDefault="00BD636C">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56153BF9" w14:textId="77777777" w:rsidR="00BD636C" w:rsidRDefault="00BD636C">
            <w:pPr>
              <w:jc w:val="center"/>
              <w:rPr>
                <w:rFonts w:ascii="Times" w:hAnsi="Times"/>
                <w:i/>
                <w:iCs/>
              </w:rPr>
            </w:pPr>
            <w:r>
              <w:rPr>
                <w:rFonts w:ascii="Times" w:hAnsi="Times"/>
                <w:i/>
                <w:iCs/>
              </w:rPr>
              <w:t>p</w:t>
            </w:r>
          </w:p>
        </w:tc>
      </w:tr>
      <w:tr w:rsidR="00BD636C" w14:paraId="3DB7B35D" w14:textId="77777777" w:rsidTr="00BD636C">
        <w:tc>
          <w:tcPr>
            <w:tcW w:w="0" w:type="auto"/>
            <w:tcMar>
              <w:top w:w="113" w:type="dxa"/>
              <w:left w:w="113" w:type="dxa"/>
              <w:bottom w:w="113" w:type="dxa"/>
              <w:right w:w="113" w:type="dxa"/>
            </w:tcMar>
            <w:hideMark/>
          </w:tcPr>
          <w:p w14:paraId="3709E74F" w14:textId="77777777" w:rsidR="00BD636C" w:rsidRDefault="00BD636C">
            <w:pPr>
              <w:rPr>
                <w:rFonts w:ascii="Times" w:hAnsi="Times"/>
              </w:rPr>
            </w:pPr>
            <w:r>
              <w:rPr>
                <w:rFonts w:ascii="Times" w:hAnsi="Times"/>
              </w:rPr>
              <w:t>(Intercept)</w:t>
            </w:r>
          </w:p>
        </w:tc>
        <w:tc>
          <w:tcPr>
            <w:tcW w:w="0" w:type="auto"/>
            <w:tcMar>
              <w:top w:w="113" w:type="dxa"/>
              <w:left w:w="113" w:type="dxa"/>
              <w:bottom w:w="113" w:type="dxa"/>
              <w:right w:w="113" w:type="dxa"/>
            </w:tcMar>
            <w:hideMark/>
          </w:tcPr>
          <w:p w14:paraId="11FB8909" w14:textId="77777777" w:rsidR="00BD636C" w:rsidRDefault="00BD636C">
            <w:pPr>
              <w:jc w:val="center"/>
              <w:rPr>
                <w:rFonts w:ascii="Times" w:hAnsi="Times"/>
              </w:rPr>
            </w:pPr>
            <w:r>
              <w:rPr>
                <w:rFonts w:ascii="Times" w:hAnsi="Times"/>
              </w:rPr>
              <w:t>-0.96</w:t>
            </w:r>
          </w:p>
        </w:tc>
        <w:tc>
          <w:tcPr>
            <w:tcW w:w="0" w:type="auto"/>
            <w:tcMar>
              <w:top w:w="113" w:type="dxa"/>
              <w:left w:w="113" w:type="dxa"/>
              <w:bottom w:w="113" w:type="dxa"/>
              <w:right w:w="113" w:type="dxa"/>
            </w:tcMar>
            <w:hideMark/>
          </w:tcPr>
          <w:p w14:paraId="79C4CEBF" w14:textId="77777777" w:rsidR="00BD636C" w:rsidRDefault="00BD636C">
            <w:pPr>
              <w:jc w:val="center"/>
              <w:rPr>
                <w:rFonts w:ascii="Times" w:hAnsi="Times"/>
              </w:rPr>
            </w:pPr>
            <w:r>
              <w:rPr>
                <w:rFonts w:ascii="Times" w:hAnsi="Times"/>
              </w:rPr>
              <w:t>-1.55 – -0.37</w:t>
            </w:r>
          </w:p>
        </w:tc>
        <w:tc>
          <w:tcPr>
            <w:tcW w:w="0" w:type="auto"/>
            <w:tcMar>
              <w:top w:w="113" w:type="dxa"/>
              <w:left w:w="113" w:type="dxa"/>
              <w:bottom w:w="113" w:type="dxa"/>
              <w:right w:w="113" w:type="dxa"/>
            </w:tcMar>
            <w:hideMark/>
          </w:tcPr>
          <w:p w14:paraId="0E3C633C" w14:textId="77777777" w:rsidR="00BD636C" w:rsidRDefault="00BD636C">
            <w:pPr>
              <w:jc w:val="center"/>
              <w:rPr>
                <w:rFonts w:ascii="Times" w:hAnsi="Times"/>
              </w:rPr>
            </w:pPr>
            <w:r>
              <w:rPr>
                <w:rStyle w:val="Strong"/>
                <w:rFonts w:ascii="Times" w:hAnsi="Times"/>
              </w:rPr>
              <w:t>0.001</w:t>
            </w:r>
          </w:p>
        </w:tc>
      </w:tr>
      <w:tr w:rsidR="00BD636C" w14:paraId="60A8D3F6" w14:textId="77777777" w:rsidTr="00BD636C">
        <w:tc>
          <w:tcPr>
            <w:tcW w:w="0" w:type="auto"/>
            <w:tcMar>
              <w:top w:w="113" w:type="dxa"/>
              <w:left w:w="113" w:type="dxa"/>
              <w:bottom w:w="113" w:type="dxa"/>
              <w:right w:w="113" w:type="dxa"/>
            </w:tcMar>
            <w:hideMark/>
          </w:tcPr>
          <w:p w14:paraId="4B68C3F6" w14:textId="77777777" w:rsidR="00BD636C" w:rsidRDefault="00BD636C">
            <w:pPr>
              <w:rPr>
                <w:rFonts w:ascii="Times" w:hAnsi="Times"/>
              </w:rPr>
            </w:pPr>
            <w:proofErr w:type="spellStart"/>
            <w:r>
              <w:rPr>
                <w:rFonts w:ascii="Times" w:hAnsi="Times"/>
              </w:rPr>
              <w:t>dex</w:t>
            </w:r>
            <w:proofErr w:type="spellEnd"/>
          </w:p>
        </w:tc>
        <w:tc>
          <w:tcPr>
            <w:tcW w:w="0" w:type="auto"/>
            <w:tcMar>
              <w:top w:w="113" w:type="dxa"/>
              <w:left w:w="113" w:type="dxa"/>
              <w:bottom w:w="113" w:type="dxa"/>
              <w:right w:w="113" w:type="dxa"/>
            </w:tcMar>
            <w:hideMark/>
          </w:tcPr>
          <w:p w14:paraId="0D3291A8" w14:textId="77777777" w:rsidR="00BD636C" w:rsidRDefault="00BD636C">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680A92FA" w14:textId="77777777" w:rsidR="00BD636C" w:rsidRDefault="00BD636C">
            <w:pPr>
              <w:jc w:val="center"/>
              <w:rPr>
                <w:rFonts w:ascii="Times" w:hAnsi="Times"/>
              </w:rPr>
            </w:pPr>
            <w:r>
              <w:rPr>
                <w:rFonts w:ascii="Times" w:hAnsi="Times"/>
              </w:rPr>
              <w:t>-0.00 – 0.00</w:t>
            </w:r>
          </w:p>
        </w:tc>
        <w:tc>
          <w:tcPr>
            <w:tcW w:w="0" w:type="auto"/>
            <w:tcMar>
              <w:top w:w="113" w:type="dxa"/>
              <w:left w:w="113" w:type="dxa"/>
              <w:bottom w:w="113" w:type="dxa"/>
              <w:right w:w="113" w:type="dxa"/>
            </w:tcMar>
            <w:hideMark/>
          </w:tcPr>
          <w:p w14:paraId="78B55C74" w14:textId="77777777" w:rsidR="00BD636C" w:rsidRDefault="00BD636C">
            <w:pPr>
              <w:jc w:val="center"/>
              <w:rPr>
                <w:rFonts w:ascii="Times" w:hAnsi="Times"/>
              </w:rPr>
            </w:pPr>
            <w:r>
              <w:rPr>
                <w:rFonts w:ascii="Times" w:hAnsi="Times"/>
              </w:rPr>
              <w:t>0.164</w:t>
            </w:r>
          </w:p>
        </w:tc>
      </w:tr>
      <w:tr w:rsidR="00BD636C" w14:paraId="55044D82" w14:textId="77777777" w:rsidTr="00BD636C">
        <w:tc>
          <w:tcPr>
            <w:tcW w:w="0" w:type="auto"/>
            <w:gridSpan w:val="4"/>
            <w:tcMar>
              <w:top w:w="192" w:type="dxa"/>
              <w:left w:w="15" w:type="dxa"/>
              <w:bottom w:w="15" w:type="dxa"/>
              <w:right w:w="15" w:type="dxa"/>
            </w:tcMar>
            <w:vAlign w:val="center"/>
            <w:hideMark/>
          </w:tcPr>
          <w:p w14:paraId="47D86E17" w14:textId="77777777" w:rsidR="00BD636C" w:rsidRDefault="00BD636C">
            <w:pPr>
              <w:rPr>
                <w:rFonts w:ascii="Times" w:hAnsi="Times"/>
                <w:b/>
                <w:bCs/>
              </w:rPr>
            </w:pPr>
            <w:r>
              <w:rPr>
                <w:rFonts w:ascii="Times" w:hAnsi="Times"/>
                <w:b/>
                <w:bCs/>
              </w:rPr>
              <w:t>Random Effects</w:t>
            </w:r>
          </w:p>
        </w:tc>
      </w:tr>
      <w:tr w:rsidR="00BD636C" w14:paraId="2C32E532" w14:textId="77777777" w:rsidTr="00BD636C">
        <w:tc>
          <w:tcPr>
            <w:tcW w:w="0" w:type="auto"/>
            <w:tcMar>
              <w:top w:w="57" w:type="dxa"/>
              <w:left w:w="113" w:type="dxa"/>
              <w:bottom w:w="57" w:type="dxa"/>
              <w:right w:w="113" w:type="dxa"/>
            </w:tcMar>
            <w:hideMark/>
          </w:tcPr>
          <w:p w14:paraId="211E564F" w14:textId="77777777" w:rsidR="00BD636C" w:rsidRDefault="00BD636C">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23E1E5A0" w14:textId="77777777" w:rsidR="00BD636C" w:rsidRDefault="00BD636C">
            <w:pPr>
              <w:rPr>
                <w:rFonts w:ascii="Times" w:hAnsi="Times"/>
              </w:rPr>
            </w:pPr>
            <w:r>
              <w:rPr>
                <w:rFonts w:ascii="Times" w:hAnsi="Times"/>
              </w:rPr>
              <w:t>0.20</w:t>
            </w:r>
          </w:p>
        </w:tc>
      </w:tr>
      <w:tr w:rsidR="00BD636C" w14:paraId="443D7674" w14:textId="77777777" w:rsidTr="00BD636C">
        <w:tc>
          <w:tcPr>
            <w:tcW w:w="0" w:type="auto"/>
            <w:tcMar>
              <w:top w:w="57" w:type="dxa"/>
              <w:left w:w="113" w:type="dxa"/>
              <w:bottom w:w="57" w:type="dxa"/>
              <w:right w:w="113" w:type="dxa"/>
            </w:tcMar>
            <w:hideMark/>
          </w:tcPr>
          <w:p w14:paraId="378F803D" w14:textId="77777777" w:rsidR="00BD636C" w:rsidRDefault="00BD636C">
            <w:pPr>
              <w:rPr>
                <w:rFonts w:ascii="Times" w:hAnsi="Times"/>
              </w:rPr>
            </w:pPr>
            <w:r>
              <w:rPr>
                <w:rFonts w:ascii="Times" w:hAnsi="Times"/>
              </w:rPr>
              <w:t>τ</w:t>
            </w:r>
            <w:r>
              <w:rPr>
                <w:rFonts w:ascii="Times" w:hAnsi="Times"/>
                <w:vertAlign w:val="subscript"/>
              </w:rPr>
              <w:t>00</w:t>
            </w:r>
            <w:r>
              <w:rPr>
                <w:rFonts w:ascii="Times" w:hAnsi="Times"/>
              </w:rPr>
              <w:t> </w:t>
            </w:r>
            <w:r>
              <w:rPr>
                <w:rFonts w:ascii="Times" w:hAnsi="Times"/>
                <w:vertAlign w:val="subscript"/>
              </w:rPr>
              <w:t>Band</w:t>
            </w:r>
          </w:p>
        </w:tc>
        <w:tc>
          <w:tcPr>
            <w:tcW w:w="0" w:type="auto"/>
            <w:gridSpan w:val="3"/>
            <w:tcMar>
              <w:top w:w="57" w:type="dxa"/>
              <w:left w:w="113" w:type="dxa"/>
              <w:bottom w:w="57" w:type="dxa"/>
              <w:right w:w="113" w:type="dxa"/>
            </w:tcMar>
            <w:hideMark/>
          </w:tcPr>
          <w:p w14:paraId="17376C2B" w14:textId="77777777" w:rsidR="00BD636C" w:rsidRDefault="00BD636C">
            <w:pPr>
              <w:rPr>
                <w:rFonts w:ascii="Times" w:hAnsi="Times"/>
              </w:rPr>
            </w:pPr>
            <w:r>
              <w:rPr>
                <w:rFonts w:ascii="Times" w:hAnsi="Times"/>
              </w:rPr>
              <w:t>0.04</w:t>
            </w:r>
          </w:p>
        </w:tc>
      </w:tr>
      <w:tr w:rsidR="00BD636C" w14:paraId="7ECBF2E0" w14:textId="77777777" w:rsidTr="00BD636C">
        <w:tc>
          <w:tcPr>
            <w:tcW w:w="0" w:type="auto"/>
            <w:tcMar>
              <w:top w:w="57" w:type="dxa"/>
              <w:left w:w="113" w:type="dxa"/>
              <w:bottom w:w="57" w:type="dxa"/>
              <w:right w:w="113" w:type="dxa"/>
            </w:tcMar>
            <w:hideMark/>
          </w:tcPr>
          <w:p w14:paraId="04F608E6" w14:textId="77777777" w:rsidR="00BD636C" w:rsidRDefault="00BD636C">
            <w:pPr>
              <w:rPr>
                <w:rFonts w:ascii="Times" w:hAnsi="Times"/>
              </w:rPr>
            </w:pPr>
            <w:r>
              <w:rPr>
                <w:rFonts w:ascii="Times" w:hAnsi="Times"/>
              </w:rPr>
              <w:t>τ</w:t>
            </w:r>
            <w:r>
              <w:rPr>
                <w:rFonts w:ascii="Times" w:hAnsi="Times"/>
                <w:vertAlign w:val="subscript"/>
              </w:rPr>
              <w:t>00</w:t>
            </w:r>
            <w:r>
              <w:rPr>
                <w:rFonts w:ascii="Times" w:hAnsi="Times"/>
              </w:rPr>
              <w:t>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6DC02157" w14:textId="77777777" w:rsidR="00BD636C" w:rsidRDefault="00BD636C">
            <w:pPr>
              <w:rPr>
                <w:rFonts w:ascii="Times" w:hAnsi="Times"/>
              </w:rPr>
            </w:pPr>
            <w:r>
              <w:rPr>
                <w:rFonts w:ascii="Times" w:hAnsi="Times"/>
              </w:rPr>
              <w:t>1.24</w:t>
            </w:r>
          </w:p>
        </w:tc>
      </w:tr>
      <w:tr w:rsidR="00BD636C" w14:paraId="0716098C" w14:textId="77777777" w:rsidTr="00BD636C">
        <w:tc>
          <w:tcPr>
            <w:tcW w:w="0" w:type="auto"/>
            <w:tcMar>
              <w:top w:w="57" w:type="dxa"/>
              <w:left w:w="113" w:type="dxa"/>
              <w:bottom w:w="57" w:type="dxa"/>
              <w:right w:w="113" w:type="dxa"/>
            </w:tcMar>
            <w:hideMark/>
          </w:tcPr>
          <w:p w14:paraId="71316758" w14:textId="77777777" w:rsidR="00BD636C" w:rsidRDefault="00BD636C">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0F56916F" w14:textId="77777777" w:rsidR="00BD636C" w:rsidRDefault="00BD636C">
            <w:pPr>
              <w:rPr>
                <w:rFonts w:ascii="Times" w:hAnsi="Times"/>
              </w:rPr>
            </w:pPr>
            <w:r>
              <w:rPr>
                <w:rFonts w:ascii="Times" w:hAnsi="Times"/>
              </w:rPr>
              <w:t>0.86</w:t>
            </w:r>
          </w:p>
        </w:tc>
      </w:tr>
      <w:tr w:rsidR="00BD636C" w14:paraId="3F96A3EE" w14:textId="77777777" w:rsidTr="00BD636C">
        <w:tc>
          <w:tcPr>
            <w:tcW w:w="0" w:type="auto"/>
            <w:tcMar>
              <w:top w:w="57" w:type="dxa"/>
              <w:left w:w="113" w:type="dxa"/>
              <w:bottom w:w="57" w:type="dxa"/>
              <w:right w:w="113" w:type="dxa"/>
            </w:tcMar>
            <w:hideMark/>
          </w:tcPr>
          <w:p w14:paraId="7378F881" w14:textId="77777777" w:rsidR="00BD636C" w:rsidRDefault="00BD636C">
            <w:pPr>
              <w:rPr>
                <w:rFonts w:ascii="Times" w:hAnsi="Times"/>
              </w:rPr>
            </w:pPr>
            <w:r>
              <w:rPr>
                <w:rFonts w:ascii="Times" w:hAnsi="Times"/>
              </w:rPr>
              <w:t>N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02E252FF" w14:textId="77777777" w:rsidR="00BD636C" w:rsidRDefault="00BD636C">
            <w:pPr>
              <w:rPr>
                <w:rFonts w:ascii="Times" w:hAnsi="Times"/>
              </w:rPr>
            </w:pPr>
            <w:r>
              <w:rPr>
                <w:rFonts w:ascii="Times" w:hAnsi="Times"/>
              </w:rPr>
              <w:t>14</w:t>
            </w:r>
          </w:p>
        </w:tc>
      </w:tr>
      <w:tr w:rsidR="00BD636C" w14:paraId="5BCB34AA" w14:textId="77777777" w:rsidTr="00BD636C">
        <w:tc>
          <w:tcPr>
            <w:tcW w:w="0" w:type="auto"/>
            <w:tcMar>
              <w:top w:w="57" w:type="dxa"/>
              <w:left w:w="113" w:type="dxa"/>
              <w:bottom w:w="57" w:type="dxa"/>
              <w:right w:w="113" w:type="dxa"/>
            </w:tcMar>
            <w:hideMark/>
          </w:tcPr>
          <w:p w14:paraId="111BAA26" w14:textId="77777777" w:rsidR="00BD636C" w:rsidRDefault="00BD636C">
            <w:pPr>
              <w:rPr>
                <w:rFonts w:ascii="Times" w:hAnsi="Times"/>
              </w:rPr>
            </w:pPr>
            <w:r>
              <w:rPr>
                <w:rFonts w:ascii="Times" w:hAnsi="Times"/>
              </w:rPr>
              <w:t>N </w:t>
            </w:r>
            <w:r>
              <w:rPr>
                <w:rFonts w:ascii="Times" w:hAnsi="Times"/>
                <w:vertAlign w:val="subscript"/>
              </w:rPr>
              <w:t>Band</w:t>
            </w:r>
          </w:p>
        </w:tc>
        <w:tc>
          <w:tcPr>
            <w:tcW w:w="0" w:type="auto"/>
            <w:gridSpan w:val="3"/>
            <w:tcMar>
              <w:top w:w="57" w:type="dxa"/>
              <w:left w:w="113" w:type="dxa"/>
              <w:bottom w:w="57" w:type="dxa"/>
              <w:right w:w="113" w:type="dxa"/>
            </w:tcMar>
            <w:hideMark/>
          </w:tcPr>
          <w:p w14:paraId="6D5B1F43" w14:textId="77777777" w:rsidR="00BD636C" w:rsidRDefault="00BD636C">
            <w:pPr>
              <w:rPr>
                <w:rFonts w:ascii="Times" w:hAnsi="Times"/>
              </w:rPr>
            </w:pPr>
            <w:r>
              <w:rPr>
                <w:rFonts w:ascii="Times" w:hAnsi="Times"/>
              </w:rPr>
              <w:t>69</w:t>
            </w:r>
          </w:p>
        </w:tc>
      </w:tr>
      <w:tr w:rsidR="00BD636C" w14:paraId="0A99BDE4" w14:textId="77777777" w:rsidTr="00BD636C">
        <w:tc>
          <w:tcPr>
            <w:tcW w:w="0" w:type="auto"/>
            <w:tcBorders>
              <w:top w:val="single" w:sz="6" w:space="0" w:color="auto"/>
            </w:tcBorders>
            <w:tcMar>
              <w:top w:w="57" w:type="dxa"/>
              <w:left w:w="113" w:type="dxa"/>
              <w:bottom w:w="57" w:type="dxa"/>
              <w:right w:w="113" w:type="dxa"/>
            </w:tcMar>
            <w:hideMark/>
          </w:tcPr>
          <w:p w14:paraId="1DB04A2E" w14:textId="77777777" w:rsidR="00BD636C" w:rsidRDefault="00BD636C">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0F1A9A2F" w14:textId="77777777" w:rsidR="00BD636C" w:rsidRDefault="00BD636C">
            <w:pPr>
              <w:rPr>
                <w:rFonts w:ascii="Times" w:hAnsi="Times"/>
              </w:rPr>
            </w:pPr>
            <w:r>
              <w:rPr>
                <w:rFonts w:ascii="Times" w:hAnsi="Times"/>
              </w:rPr>
              <w:t>894</w:t>
            </w:r>
          </w:p>
        </w:tc>
      </w:tr>
      <w:tr w:rsidR="00BD636C" w14:paraId="08629A73" w14:textId="77777777" w:rsidTr="00BD636C">
        <w:tc>
          <w:tcPr>
            <w:tcW w:w="0" w:type="auto"/>
            <w:tcMar>
              <w:top w:w="57" w:type="dxa"/>
              <w:left w:w="113" w:type="dxa"/>
              <w:bottom w:w="57" w:type="dxa"/>
              <w:right w:w="113" w:type="dxa"/>
            </w:tcMar>
            <w:hideMark/>
          </w:tcPr>
          <w:p w14:paraId="47168BE0" w14:textId="77777777" w:rsidR="00BD636C" w:rsidRDefault="00BD636C">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4700E51E" w14:textId="77777777" w:rsidR="00BD636C" w:rsidRDefault="00BD636C">
            <w:pPr>
              <w:rPr>
                <w:rFonts w:ascii="Times" w:hAnsi="Times"/>
              </w:rPr>
            </w:pPr>
            <w:r>
              <w:rPr>
                <w:rFonts w:ascii="Times" w:hAnsi="Times"/>
              </w:rPr>
              <w:t>0.001 / 0.863</w:t>
            </w:r>
          </w:p>
        </w:tc>
      </w:tr>
    </w:tbl>
    <w:p w14:paraId="5A651705" w14:textId="77777777" w:rsidR="00BD636C" w:rsidRDefault="00BD636C">
      <w:pPr>
        <w:rPr>
          <w:rFonts w:ascii="Garamond" w:hAnsi="Garamond"/>
        </w:rPr>
      </w:pPr>
    </w:p>
    <w:p w14:paraId="117A8E86" w14:textId="04B4BB3F" w:rsidR="00AD1F9F" w:rsidRDefault="00AD1F9F">
      <w:pPr>
        <w:rPr>
          <w:rFonts w:ascii="Garamond" w:hAnsi="Garamond"/>
        </w:rPr>
      </w:pPr>
      <w:r>
        <w:rPr>
          <w:rFonts w:ascii="Garamond" w:hAnsi="Garamond"/>
          <w:b/>
          <w:bCs/>
        </w:rPr>
        <w:lastRenderedPageBreak/>
        <w:t xml:space="preserve">References </w:t>
      </w:r>
    </w:p>
    <w:p w14:paraId="12DA48D3" w14:textId="77777777" w:rsidR="00AD1F9F" w:rsidRPr="00AD1F9F" w:rsidRDefault="00AD1F9F" w:rsidP="00AD1F9F">
      <w:pPr>
        <w:pStyle w:val="Bibliography"/>
        <w:rPr>
          <w:rFonts w:ascii="Garamond" w:hAnsi="Garamond"/>
        </w:rPr>
      </w:pPr>
      <w:r>
        <w:rPr>
          <w:rFonts w:ascii="Garamond" w:hAnsi="Garamond"/>
        </w:rPr>
        <w:fldChar w:fldCharType="begin"/>
      </w:r>
      <w:r>
        <w:rPr>
          <w:rFonts w:ascii="Garamond" w:hAnsi="Garamond"/>
        </w:rPr>
        <w:instrText xml:space="preserve"> ADDIN ZOTERO_BIBL {"uncited":[],"omitted":[],"custom":[]} CSL_BIBLIOGRAPHY </w:instrText>
      </w:r>
      <w:r>
        <w:rPr>
          <w:rFonts w:ascii="Garamond" w:hAnsi="Garamond"/>
        </w:rPr>
        <w:fldChar w:fldCharType="separate"/>
      </w:r>
      <w:r w:rsidRPr="00AD1F9F">
        <w:rPr>
          <w:rFonts w:ascii="Garamond" w:hAnsi="Garamond"/>
        </w:rPr>
        <w:t>1.</w:t>
      </w:r>
      <w:r w:rsidRPr="00AD1F9F">
        <w:rPr>
          <w:rFonts w:ascii="Garamond" w:hAnsi="Garamond"/>
        </w:rPr>
        <w:tab/>
      </w:r>
      <w:proofErr w:type="spellStart"/>
      <w:r w:rsidRPr="00AD1F9F">
        <w:rPr>
          <w:rFonts w:ascii="Garamond" w:hAnsi="Garamond"/>
        </w:rPr>
        <w:t>Taff</w:t>
      </w:r>
      <w:proofErr w:type="spellEnd"/>
      <w:r w:rsidRPr="00AD1F9F">
        <w:rPr>
          <w:rFonts w:ascii="Garamond" w:hAnsi="Garamond"/>
        </w:rPr>
        <w:t xml:space="preserve"> CC, Zimmer C, Scheck D, Ryan TA, </w:t>
      </w:r>
      <w:proofErr w:type="spellStart"/>
      <w:r w:rsidRPr="00AD1F9F">
        <w:rPr>
          <w:rFonts w:ascii="Garamond" w:hAnsi="Garamond"/>
        </w:rPr>
        <w:t>Houtz</w:t>
      </w:r>
      <w:proofErr w:type="spellEnd"/>
      <w:r w:rsidRPr="00AD1F9F">
        <w:rPr>
          <w:rFonts w:ascii="Garamond" w:hAnsi="Garamond"/>
        </w:rPr>
        <w:t xml:space="preserve"> JL, Smee MR, Hendry TA, </w:t>
      </w:r>
      <w:proofErr w:type="spellStart"/>
      <w:r w:rsidRPr="00AD1F9F">
        <w:rPr>
          <w:rFonts w:ascii="Garamond" w:hAnsi="Garamond"/>
        </w:rPr>
        <w:t>Vitousek</w:t>
      </w:r>
      <w:proofErr w:type="spellEnd"/>
      <w:r w:rsidRPr="00AD1F9F">
        <w:rPr>
          <w:rFonts w:ascii="Garamond" w:hAnsi="Garamond"/>
        </w:rPr>
        <w:t xml:space="preserve"> MN. 2021 Plumage manipulation alters associations between </w:t>
      </w:r>
      <w:proofErr w:type="spellStart"/>
      <w:r w:rsidRPr="00AD1F9F">
        <w:rPr>
          <w:rFonts w:ascii="Garamond" w:hAnsi="Garamond"/>
        </w:rPr>
        <w:t>behaviour</w:t>
      </w:r>
      <w:proofErr w:type="spellEnd"/>
      <w:r w:rsidRPr="00AD1F9F">
        <w:rPr>
          <w:rFonts w:ascii="Garamond" w:hAnsi="Garamond"/>
        </w:rPr>
        <w:t xml:space="preserve">, physiology, the internal </w:t>
      </w:r>
      <w:proofErr w:type="gramStart"/>
      <w:r w:rsidRPr="00AD1F9F">
        <w:rPr>
          <w:rFonts w:ascii="Garamond" w:hAnsi="Garamond"/>
        </w:rPr>
        <w:t>microbiome</w:t>
      </w:r>
      <w:proofErr w:type="gramEnd"/>
      <w:r w:rsidRPr="00AD1F9F">
        <w:rPr>
          <w:rFonts w:ascii="Garamond" w:hAnsi="Garamond"/>
        </w:rPr>
        <w:t xml:space="preserve"> and fitness. </w:t>
      </w:r>
      <w:r w:rsidRPr="00AD1F9F">
        <w:rPr>
          <w:rFonts w:ascii="Garamond" w:hAnsi="Garamond"/>
          <w:i/>
          <w:iCs/>
        </w:rPr>
        <w:t xml:space="preserve">Animal </w:t>
      </w:r>
      <w:proofErr w:type="spellStart"/>
      <w:r w:rsidRPr="00AD1F9F">
        <w:rPr>
          <w:rFonts w:ascii="Garamond" w:hAnsi="Garamond"/>
          <w:i/>
          <w:iCs/>
        </w:rPr>
        <w:t>Behaviour</w:t>
      </w:r>
      <w:proofErr w:type="spellEnd"/>
      <w:r w:rsidRPr="00AD1F9F">
        <w:rPr>
          <w:rFonts w:ascii="Garamond" w:hAnsi="Garamond"/>
        </w:rPr>
        <w:t xml:space="preserve"> </w:t>
      </w:r>
      <w:r w:rsidRPr="00AD1F9F">
        <w:rPr>
          <w:rFonts w:ascii="Garamond" w:hAnsi="Garamond"/>
          <w:b/>
          <w:bCs/>
        </w:rPr>
        <w:t>178</w:t>
      </w:r>
      <w:r w:rsidRPr="00AD1F9F">
        <w:rPr>
          <w:rFonts w:ascii="Garamond" w:hAnsi="Garamond"/>
        </w:rPr>
        <w:t>, 11–36. (</w:t>
      </w:r>
      <w:proofErr w:type="gramStart"/>
      <w:r w:rsidRPr="00AD1F9F">
        <w:rPr>
          <w:rFonts w:ascii="Garamond" w:hAnsi="Garamond"/>
        </w:rPr>
        <w:t>doi:10.1016/j.anbehav</w:t>
      </w:r>
      <w:proofErr w:type="gramEnd"/>
      <w:r w:rsidRPr="00AD1F9F">
        <w:rPr>
          <w:rFonts w:ascii="Garamond" w:hAnsi="Garamond"/>
        </w:rPr>
        <w:t>.2021.05.012)</w:t>
      </w:r>
    </w:p>
    <w:p w14:paraId="5B287D46" w14:textId="77777777" w:rsidR="00AD1F9F" w:rsidRPr="00AD1F9F" w:rsidRDefault="00AD1F9F" w:rsidP="00AD1F9F">
      <w:pPr>
        <w:pStyle w:val="Bibliography"/>
        <w:rPr>
          <w:rFonts w:ascii="Garamond" w:hAnsi="Garamond"/>
        </w:rPr>
      </w:pPr>
      <w:r w:rsidRPr="00AD1F9F">
        <w:rPr>
          <w:rFonts w:ascii="Garamond" w:hAnsi="Garamond"/>
        </w:rPr>
        <w:t>2.</w:t>
      </w:r>
      <w:r w:rsidRPr="00AD1F9F">
        <w:rPr>
          <w:rFonts w:ascii="Garamond" w:hAnsi="Garamond"/>
        </w:rPr>
        <w:tab/>
      </w:r>
      <w:proofErr w:type="spellStart"/>
      <w:r w:rsidRPr="00AD1F9F">
        <w:rPr>
          <w:rFonts w:ascii="Garamond" w:hAnsi="Garamond"/>
        </w:rPr>
        <w:t>Taff</w:t>
      </w:r>
      <w:proofErr w:type="spellEnd"/>
      <w:r w:rsidRPr="00AD1F9F">
        <w:rPr>
          <w:rFonts w:ascii="Garamond" w:hAnsi="Garamond"/>
        </w:rPr>
        <w:t xml:space="preserve"> CC, Zimmer C, </w:t>
      </w:r>
      <w:proofErr w:type="spellStart"/>
      <w:r w:rsidRPr="00AD1F9F">
        <w:rPr>
          <w:rFonts w:ascii="Garamond" w:hAnsi="Garamond"/>
        </w:rPr>
        <w:t>Vitousek</w:t>
      </w:r>
      <w:proofErr w:type="spellEnd"/>
      <w:r w:rsidRPr="00AD1F9F">
        <w:rPr>
          <w:rFonts w:ascii="Garamond" w:hAnsi="Garamond"/>
        </w:rPr>
        <w:t xml:space="preserve"> MN. 2019 Achromatic plumage brightness predicts stress resilience and social interactions in tree swallows (</w:t>
      </w:r>
      <w:proofErr w:type="spellStart"/>
      <w:r w:rsidRPr="00AD1F9F">
        <w:rPr>
          <w:rFonts w:ascii="Garamond" w:hAnsi="Garamond"/>
        </w:rPr>
        <w:t>Tachycineta</w:t>
      </w:r>
      <w:proofErr w:type="spellEnd"/>
      <w:r w:rsidRPr="00AD1F9F">
        <w:rPr>
          <w:rFonts w:ascii="Garamond" w:hAnsi="Garamond"/>
        </w:rPr>
        <w:t xml:space="preserve"> bicolor). </w:t>
      </w:r>
      <w:r w:rsidRPr="00AD1F9F">
        <w:rPr>
          <w:rFonts w:ascii="Garamond" w:hAnsi="Garamond"/>
          <w:i/>
          <w:iCs/>
        </w:rPr>
        <w:t>Behavioral Ecology</w:t>
      </w:r>
      <w:r w:rsidRPr="00AD1F9F">
        <w:rPr>
          <w:rFonts w:ascii="Garamond" w:hAnsi="Garamond"/>
        </w:rPr>
        <w:t xml:space="preserve"> </w:t>
      </w:r>
      <w:r w:rsidRPr="00AD1F9F">
        <w:rPr>
          <w:rFonts w:ascii="Garamond" w:hAnsi="Garamond"/>
          <w:b/>
          <w:bCs/>
        </w:rPr>
        <w:t>30</w:t>
      </w:r>
      <w:r w:rsidRPr="00AD1F9F">
        <w:rPr>
          <w:rFonts w:ascii="Garamond" w:hAnsi="Garamond"/>
        </w:rPr>
        <w:t>, 733–745. (</w:t>
      </w:r>
      <w:proofErr w:type="gramStart"/>
      <w:r w:rsidRPr="00AD1F9F">
        <w:rPr>
          <w:rFonts w:ascii="Garamond" w:hAnsi="Garamond"/>
        </w:rPr>
        <w:t>doi</w:t>
      </w:r>
      <w:proofErr w:type="gramEnd"/>
      <w:r w:rsidRPr="00AD1F9F">
        <w:rPr>
          <w:rFonts w:ascii="Garamond" w:hAnsi="Garamond"/>
        </w:rPr>
        <w:t>:10.1093/</w:t>
      </w:r>
      <w:proofErr w:type="spellStart"/>
      <w:r w:rsidRPr="00AD1F9F">
        <w:rPr>
          <w:rFonts w:ascii="Garamond" w:hAnsi="Garamond"/>
        </w:rPr>
        <w:t>beheco</w:t>
      </w:r>
      <w:proofErr w:type="spellEnd"/>
      <w:r w:rsidRPr="00AD1F9F">
        <w:rPr>
          <w:rFonts w:ascii="Garamond" w:hAnsi="Garamond"/>
        </w:rPr>
        <w:t>/arz010)</w:t>
      </w:r>
    </w:p>
    <w:p w14:paraId="5F3A568D" w14:textId="66912BD3" w:rsidR="00AD1F9F" w:rsidRPr="00AD1F9F" w:rsidRDefault="00AD1F9F">
      <w:pPr>
        <w:rPr>
          <w:rFonts w:ascii="Garamond" w:hAnsi="Garamond"/>
        </w:rPr>
      </w:pPr>
      <w:r>
        <w:rPr>
          <w:rFonts w:ascii="Garamond" w:hAnsi="Garamond"/>
        </w:rPr>
        <w:fldChar w:fldCharType="end"/>
      </w:r>
    </w:p>
    <w:sectPr w:rsidR="00AD1F9F" w:rsidRPr="00AD1F9F" w:rsidSect="008A6B90">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brina McNew" w:date="2023-03-08T16:44:00Z" w:initials="SM">
    <w:p w14:paraId="2582077E" w14:textId="77777777" w:rsidR="00933A8F" w:rsidRDefault="00933A8F" w:rsidP="00A14D50">
      <w:pPr>
        <w:rPr>
          <w:sz w:val="20"/>
          <w:szCs w:val="20"/>
        </w:rPr>
      </w:pPr>
      <w:r>
        <w:rPr>
          <w:rStyle w:val="CommentReference"/>
        </w:rPr>
        <w:annotationRef/>
      </w:r>
      <w:r>
        <w:rPr>
          <w:sz w:val="20"/>
          <w:szCs w:val="20"/>
        </w:rPr>
        <w:t>The plumage manipulation and cort methods are mostly verbatim from the appendix of Taff et al. 2021. I don’t really know enough about it to restate it but could alter some more words if we’re worried about self-plagiarism</w:t>
      </w:r>
      <w:r>
        <w:rPr>
          <w:sz w:val="20"/>
          <w:szCs w:val="20"/>
        </w:rPr>
        <w:cr/>
      </w:r>
    </w:p>
    <w:p w14:paraId="686CD878" w14:textId="77777777" w:rsidR="00E33BA4" w:rsidRDefault="00E33BA4" w:rsidP="00A14D50">
      <w:pPr>
        <w:rPr>
          <w:sz w:val="20"/>
          <w:szCs w:val="20"/>
        </w:rPr>
      </w:pPr>
    </w:p>
    <w:p w14:paraId="61609690" w14:textId="16918A21" w:rsidR="00E33BA4" w:rsidRDefault="00E33BA4" w:rsidP="00A14D50"/>
  </w:comment>
  <w:comment w:id="1" w:author="Maren Vitousek" w:date="2023-03-30T22:08:00Z" w:initials="MV">
    <w:p w14:paraId="004704B8" w14:textId="5DCFE4AE" w:rsidR="00E33BA4" w:rsidRDefault="00E33BA4">
      <w:pPr>
        <w:pStyle w:val="CommentText"/>
      </w:pPr>
      <w:r>
        <w:rPr>
          <w:rStyle w:val="CommentReference"/>
        </w:rPr>
        <w:annotationRef/>
      </w:r>
      <w:r>
        <w:t xml:space="preserve">I do think that the text should be changed around to reduce the overlap with that paper. I’m happy to help. </w:t>
      </w:r>
    </w:p>
  </w:comment>
  <w:comment w:id="2" w:author="McNew, Sabrina - (mcnew)" w:date="2023-04-05T09:55:00Z" w:initials="MS(">
    <w:p w14:paraId="57B2E8C1" w14:textId="77777777" w:rsidR="003330D0" w:rsidRDefault="003330D0" w:rsidP="00A00C58">
      <w:r>
        <w:rPr>
          <w:rStyle w:val="CommentReference"/>
        </w:rPr>
        <w:annotationRef/>
      </w:r>
      <w:r>
        <w:rPr>
          <w:sz w:val="20"/>
          <w:szCs w:val="20"/>
        </w:rPr>
        <w:t xml:space="preserve">I’ve rephrased the text slightly for the plumage manipulation section. Maren, could you help modify the cort quantification methods and make any additional changes that you think are smart?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09690" w15:done="0"/>
  <w15:commentEx w15:paraId="004704B8" w15:paraIdParent="61609690" w15:done="0"/>
  <w15:commentEx w15:paraId="57B2E8C1" w15:paraIdParent="61609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39FD" w16cex:dateUtc="2023-03-08T23:44:00Z"/>
  <w16cex:commentExtensible w16cex:durableId="27D086C7" w16cex:dateUtc="2023-03-31T02:08:00Z"/>
  <w16cex:commentExtensible w16cex:durableId="27D7C403" w16cex:dateUtc="2023-04-05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09690" w16cid:durableId="27B339FD"/>
  <w16cid:commentId w16cid:paraId="004704B8" w16cid:durableId="27D086C7"/>
  <w16cid:commentId w16cid:paraId="57B2E8C1" w16cid:durableId="27D7C4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7839" w14:textId="77777777" w:rsidR="007B63C7" w:rsidRDefault="007B63C7" w:rsidP="009F78AD">
      <w:r>
        <w:separator/>
      </w:r>
    </w:p>
  </w:endnote>
  <w:endnote w:type="continuationSeparator" w:id="0">
    <w:p w14:paraId="4D65207E" w14:textId="77777777" w:rsidR="007B63C7" w:rsidRDefault="007B63C7" w:rsidP="009F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347972"/>
      <w:docPartObj>
        <w:docPartGallery w:val="Page Numbers (Bottom of Page)"/>
        <w:docPartUnique/>
      </w:docPartObj>
    </w:sdtPr>
    <w:sdtContent>
      <w:p w14:paraId="0ED0074D" w14:textId="7A24A4D6" w:rsidR="009F78AD" w:rsidRDefault="009F78AD" w:rsidP="006A48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919CF" w14:textId="77777777" w:rsidR="009F78AD" w:rsidRDefault="009F78AD" w:rsidP="009F7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3303132"/>
      <w:docPartObj>
        <w:docPartGallery w:val="Page Numbers (Bottom of Page)"/>
        <w:docPartUnique/>
      </w:docPartObj>
    </w:sdtPr>
    <w:sdtContent>
      <w:p w14:paraId="3B53A343" w14:textId="4DC24ECA" w:rsidR="009F78AD" w:rsidRDefault="009F78AD" w:rsidP="006A48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1E9555" w14:textId="77777777" w:rsidR="009F78AD" w:rsidRDefault="009F78AD" w:rsidP="009F78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8AFD" w14:textId="77777777" w:rsidR="007B63C7" w:rsidRDefault="007B63C7" w:rsidP="009F78AD">
      <w:r>
        <w:separator/>
      </w:r>
    </w:p>
  </w:footnote>
  <w:footnote w:type="continuationSeparator" w:id="0">
    <w:p w14:paraId="06872FF1" w14:textId="77777777" w:rsidR="007B63C7" w:rsidRDefault="007B63C7" w:rsidP="009F78A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rina McNew">
    <w15:presenceInfo w15:providerId="Windows Live" w15:userId="987bb5408957cc58"/>
  </w15:person>
  <w15:person w15:author="Maren Vitousek">
    <w15:presenceInfo w15:providerId="Windows Live" w15:userId="ac8d5558db3f8fb9"/>
  </w15:person>
  <w15:person w15:author="McNew, Sabrina - (mcnew)">
    <w15:presenceInfo w15:providerId="AD" w15:userId="S::mcnew@arizona.edu::33a2b7ff-e6ee-4063-9893-f481d13d99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51"/>
    <w:rsid w:val="00012149"/>
    <w:rsid w:val="00052876"/>
    <w:rsid w:val="000543F1"/>
    <w:rsid w:val="00065F12"/>
    <w:rsid w:val="00072516"/>
    <w:rsid w:val="000A3918"/>
    <w:rsid w:val="000F5CDC"/>
    <w:rsid w:val="00117355"/>
    <w:rsid w:val="0012445C"/>
    <w:rsid w:val="001354DB"/>
    <w:rsid w:val="00182ECB"/>
    <w:rsid w:val="001B6139"/>
    <w:rsid w:val="001D28D6"/>
    <w:rsid w:val="001F0E05"/>
    <w:rsid w:val="002327E8"/>
    <w:rsid w:val="00255DA5"/>
    <w:rsid w:val="00273BE7"/>
    <w:rsid w:val="00292173"/>
    <w:rsid w:val="00303002"/>
    <w:rsid w:val="00324D24"/>
    <w:rsid w:val="00326E37"/>
    <w:rsid w:val="00330855"/>
    <w:rsid w:val="00331AB3"/>
    <w:rsid w:val="003330D0"/>
    <w:rsid w:val="0037483D"/>
    <w:rsid w:val="003B58DD"/>
    <w:rsid w:val="003C7027"/>
    <w:rsid w:val="003F61D3"/>
    <w:rsid w:val="00427A8B"/>
    <w:rsid w:val="00450CB9"/>
    <w:rsid w:val="004808F2"/>
    <w:rsid w:val="004918D8"/>
    <w:rsid w:val="004C5585"/>
    <w:rsid w:val="004D56B8"/>
    <w:rsid w:val="004E6E45"/>
    <w:rsid w:val="005134DE"/>
    <w:rsid w:val="00543584"/>
    <w:rsid w:val="00556323"/>
    <w:rsid w:val="0055787F"/>
    <w:rsid w:val="00580C23"/>
    <w:rsid w:val="005B740C"/>
    <w:rsid w:val="00623961"/>
    <w:rsid w:val="00642984"/>
    <w:rsid w:val="0066233D"/>
    <w:rsid w:val="006A7099"/>
    <w:rsid w:val="00707F91"/>
    <w:rsid w:val="00725C95"/>
    <w:rsid w:val="00741827"/>
    <w:rsid w:val="00741BAF"/>
    <w:rsid w:val="00753000"/>
    <w:rsid w:val="007B63C7"/>
    <w:rsid w:val="007F03D4"/>
    <w:rsid w:val="00812ED4"/>
    <w:rsid w:val="00831A18"/>
    <w:rsid w:val="00856D62"/>
    <w:rsid w:val="00860C8E"/>
    <w:rsid w:val="00864005"/>
    <w:rsid w:val="00864751"/>
    <w:rsid w:val="008806CF"/>
    <w:rsid w:val="00882A85"/>
    <w:rsid w:val="0088423E"/>
    <w:rsid w:val="008A6B90"/>
    <w:rsid w:val="008D46A7"/>
    <w:rsid w:val="00900C04"/>
    <w:rsid w:val="00921F51"/>
    <w:rsid w:val="009274D2"/>
    <w:rsid w:val="00933A8F"/>
    <w:rsid w:val="00937AF8"/>
    <w:rsid w:val="009508D1"/>
    <w:rsid w:val="00965522"/>
    <w:rsid w:val="00974E08"/>
    <w:rsid w:val="009B2585"/>
    <w:rsid w:val="009B409C"/>
    <w:rsid w:val="009B7E10"/>
    <w:rsid w:val="009C275C"/>
    <w:rsid w:val="009D1015"/>
    <w:rsid w:val="009F78AD"/>
    <w:rsid w:val="00A27543"/>
    <w:rsid w:val="00A5574F"/>
    <w:rsid w:val="00A726B4"/>
    <w:rsid w:val="00A95EDB"/>
    <w:rsid w:val="00AC597D"/>
    <w:rsid w:val="00AC640C"/>
    <w:rsid w:val="00AD1F9F"/>
    <w:rsid w:val="00B05F28"/>
    <w:rsid w:val="00B4400E"/>
    <w:rsid w:val="00B867B3"/>
    <w:rsid w:val="00B94D9A"/>
    <w:rsid w:val="00B96369"/>
    <w:rsid w:val="00B969AB"/>
    <w:rsid w:val="00BD636C"/>
    <w:rsid w:val="00BE5EB0"/>
    <w:rsid w:val="00BE7863"/>
    <w:rsid w:val="00BF5B03"/>
    <w:rsid w:val="00C46110"/>
    <w:rsid w:val="00C760B5"/>
    <w:rsid w:val="00C82B65"/>
    <w:rsid w:val="00C970D2"/>
    <w:rsid w:val="00D02C52"/>
    <w:rsid w:val="00D21AC7"/>
    <w:rsid w:val="00D65186"/>
    <w:rsid w:val="00D73CF7"/>
    <w:rsid w:val="00DC05B9"/>
    <w:rsid w:val="00DD4DCA"/>
    <w:rsid w:val="00DF4D39"/>
    <w:rsid w:val="00DF6C68"/>
    <w:rsid w:val="00E21155"/>
    <w:rsid w:val="00E320B8"/>
    <w:rsid w:val="00E33BA4"/>
    <w:rsid w:val="00E430E4"/>
    <w:rsid w:val="00E4567D"/>
    <w:rsid w:val="00E5107A"/>
    <w:rsid w:val="00E61110"/>
    <w:rsid w:val="00E90D90"/>
    <w:rsid w:val="00ED2458"/>
    <w:rsid w:val="00ED6CCC"/>
    <w:rsid w:val="00F21BD7"/>
    <w:rsid w:val="00F31D86"/>
    <w:rsid w:val="00F332C1"/>
    <w:rsid w:val="00F6479A"/>
    <w:rsid w:val="00F80A24"/>
    <w:rsid w:val="00FB64A9"/>
    <w:rsid w:val="00FB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51106"/>
  <w15:chartTrackingRefBased/>
  <w15:docId w15:val="{4C2AE805-3D38-F648-885C-94851240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6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0E05"/>
    <w:rPr>
      <w:b/>
      <w:bCs/>
    </w:rPr>
  </w:style>
  <w:style w:type="paragraph" w:styleId="Caption">
    <w:name w:val="caption"/>
    <w:basedOn w:val="Normal"/>
    <w:next w:val="Normal"/>
    <w:uiPriority w:val="35"/>
    <w:unhideWhenUsed/>
    <w:qFormat/>
    <w:rsid w:val="00DC05B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33A8F"/>
    <w:rPr>
      <w:sz w:val="16"/>
      <w:szCs w:val="16"/>
    </w:rPr>
  </w:style>
  <w:style w:type="paragraph" w:styleId="CommentText">
    <w:name w:val="annotation text"/>
    <w:basedOn w:val="Normal"/>
    <w:link w:val="CommentTextChar"/>
    <w:uiPriority w:val="99"/>
    <w:semiHidden/>
    <w:unhideWhenUsed/>
    <w:rsid w:val="00933A8F"/>
    <w:rPr>
      <w:sz w:val="20"/>
      <w:szCs w:val="20"/>
    </w:rPr>
  </w:style>
  <w:style w:type="character" w:customStyle="1" w:styleId="CommentTextChar">
    <w:name w:val="Comment Text Char"/>
    <w:basedOn w:val="DefaultParagraphFont"/>
    <w:link w:val="CommentText"/>
    <w:uiPriority w:val="99"/>
    <w:semiHidden/>
    <w:rsid w:val="00933A8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3A8F"/>
    <w:rPr>
      <w:b/>
      <w:bCs/>
    </w:rPr>
  </w:style>
  <w:style w:type="character" w:customStyle="1" w:styleId="CommentSubjectChar">
    <w:name w:val="Comment Subject Char"/>
    <w:basedOn w:val="CommentTextChar"/>
    <w:link w:val="CommentSubject"/>
    <w:uiPriority w:val="99"/>
    <w:semiHidden/>
    <w:rsid w:val="00933A8F"/>
    <w:rPr>
      <w:rFonts w:ascii="Times New Roman" w:eastAsia="Times New Roman" w:hAnsi="Times New Roman" w:cs="Times New Roman"/>
      <w:b/>
      <w:bCs/>
      <w:sz w:val="20"/>
      <w:szCs w:val="20"/>
    </w:rPr>
  </w:style>
  <w:style w:type="paragraph" w:styleId="Revision">
    <w:name w:val="Revision"/>
    <w:hidden/>
    <w:uiPriority w:val="99"/>
    <w:semiHidden/>
    <w:rsid w:val="00965522"/>
    <w:rPr>
      <w:rFonts w:ascii="Times New Roman" w:eastAsia="Times New Roman" w:hAnsi="Times New Roman" w:cs="Times New Roman"/>
    </w:rPr>
  </w:style>
  <w:style w:type="paragraph" w:styleId="Footer">
    <w:name w:val="footer"/>
    <w:basedOn w:val="Normal"/>
    <w:link w:val="FooterChar"/>
    <w:uiPriority w:val="99"/>
    <w:unhideWhenUsed/>
    <w:rsid w:val="009F78AD"/>
    <w:pPr>
      <w:tabs>
        <w:tab w:val="center" w:pos="4680"/>
        <w:tab w:val="right" w:pos="9360"/>
      </w:tabs>
    </w:pPr>
  </w:style>
  <w:style w:type="character" w:customStyle="1" w:styleId="FooterChar">
    <w:name w:val="Footer Char"/>
    <w:basedOn w:val="DefaultParagraphFont"/>
    <w:link w:val="Footer"/>
    <w:uiPriority w:val="99"/>
    <w:rsid w:val="009F78AD"/>
    <w:rPr>
      <w:rFonts w:ascii="Times New Roman" w:eastAsia="Times New Roman" w:hAnsi="Times New Roman" w:cs="Times New Roman"/>
    </w:rPr>
  </w:style>
  <w:style w:type="character" w:styleId="PageNumber">
    <w:name w:val="page number"/>
    <w:basedOn w:val="DefaultParagraphFont"/>
    <w:uiPriority w:val="99"/>
    <w:semiHidden/>
    <w:unhideWhenUsed/>
    <w:rsid w:val="009F78AD"/>
  </w:style>
  <w:style w:type="paragraph" w:styleId="Bibliography">
    <w:name w:val="Bibliography"/>
    <w:basedOn w:val="Normal"/>
    <w:next w:val="Normal"/>
    <w:uiPriority w:val="37"/>
    <w:unhideWhenUsed/>
    <w:rsid w:val="00AD1F9F"/>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612">
      <w:bodyDiv w:val="1"/>
      <w:marLeft w:val="0"/>
      <w:marRight w:val="0"/>
      <w:marTop w:val="0"/>
      <w:marBottom w:val="0"/>
      <w:divBdr>
        <w:top w:val="none" w:sz="0" w:space="0" w:color="auto"/>
        <w:left w:val="none" w:sz="0" w:space="0" w:color="auto"/>
        <w:bottom w:val="none" w:sz="0" w:space="0" w:color="auto"/>
        <w:right w:val="none" w:sz="0" w:space="0" w:color="auto"/>
      </w:divBdr>
    </w:div>
    <w:div w:id="24796353">
      <w:bodyDiv w:val="1"/>
      <w:marLeft w:val="0"/>
      <w:marRight w:val="0"/>
      <w:marTop w:val="0"/>
      <w:marBottom w:val="0"/>
      <w:divBdr>
        <w:top w:val="none" w:sz="0" w:space="0" w:color="auto"/>
        <w:left w:val="none" w:sz="0" w:space="0" w:color="auto"/>
        <w:bottom w:val="none" w:sz="0" w:space="0" w:color="auto"/>
        <w:right w:val="none" w:sz="0" w:space="0" w:color="auto"/>
      </w:divBdr>
    </w:div>
    <w:div w:id="206646664">
      <w:bodyDiv w:val="1"/>
      <w:marLeft w:val="0"/>
      <w:marRight w:val="0"/>
      <w:marTop w:val="0"/>
      <w:marBottom w:val="0"/>
      <w:divBdr>
        <w:top w:val="none" w:sz="0" w:space="0" w:color="auto"/>
        <w:left w:val="none" w:sz="0" w:space="0" w:color="auto"/>
        <w:bottom w:val="none" w:sz="0" w:space="0" w:color="auto"/>
        <w:right w:val="none" w:sz="0" w:space="0" w:color="auto"/>
      </w:divBdr>
    </w:div>
    <w:div w:id="228344139">
      <w:bodyDiv w:val="1"/>
      <w:marLeft w:val="0"/>
      <w:marRight w:val="0"/>
      <w:marTop w:val="0"/>
      <w:marBottom w:val="0"/>
      <w:divBdr>
        <w:top w:val="none" w:sz="0" w:space="0" w:color="auto"/>
        <w:left w:val="none" w:sz="0" w:space="0" w:color="auto"/>
        <w:bottom w:val="none" w:sz="0" w:space="0" w:color="auto"/>
        <w:right w:val="none" w:sz="0" w:space="0" w:color="auto"/>
      </w:divBdr>
    </w:div>
    <w:div w:id="400565565">
      <w:bodyDiv w:val="1"/>
      <w:marLeft w:val="0"/>
      <w:marRight w:val="0"/>
      <w:marTop w:val="0"/>
      <w:marBottom w:val="0"/>
      <w:divBdr>
        <w:top w:val="none" w:sz="0" w:space="0" w:color="auto"/>
        <w:left w:val="none" w:sz="0" w:space="0" w:color="auto"/>
        <w:bottom w:val="none" w:sz="0" w:space="0" w:color="auto"/>
        <w:right w:val="none" w:sz="0" w:space="0" w:color="auto"/>
      </w:divBdr>
    </w:div>
    <w:div w:id="440607170">
      <w:bodyDiv w:val="1"/>
      <w:marLeft w:val="0"/>
      <w:marRight w:val="0"/>
      <w:marTop w:val="0"/>
      <w:marBottom w:val="0"/>
      <w:divBdr>
        <w:top w:val="none" w:sz="0" w:space="0" w:color="auto"/>
        <w:left w:val="none" w:sz="0" w:space="0" w:color="auto"/>
        <w:bottom w:val="none" w:sz="0" w:space="0" w:color="auto"/>
        <w:right w:val="none" w:sz="0" w:space="0" w:color="auto"/>
      </w:divBdr>
    </w:div>
    <w:div w:id="601766094">
      <w:bodyDiv w:val="1"/>
      <w:marLeft w:val="0"/>
      <w:marRight w:val="0"/>
      <w:marTop w:val="0"/>
      <w:marBottom w:val="0"/>
      <w:divBdr>
        <w:top w:val="none" w:sz="0" w:space="0" w:color="auto"/>
        <w:left w:val="none" w:sz="0" w:space="0" w:color="auto"/>
        <w:bottom w:val="none" w:sz="0" w:space="0" w:color="auto"/>
        <w:right w:val="none" w:sz="0" w:space="0" w:color="auto"/>
      </w:divBdr>
    </w:div>
    <w:div w:id="850341131">
      <w:bodyDiv w:val="1"/>
      <w:marLeft w:val="0"/>
      <w:marRight w:val="0"/>
      <w:marTop w:val="0"/>
      <w:marBottom w:val="0"/>
      <w:divBdr>
        <w:top w:val="none" w:sz="0" w:space="0" w:color="auto"/>
        <w:left w:val="none" w:sz="0" w:space="0" w:color="auto"/>
        <w:bottom w:val="none" w:sz="0" w:space="0" w:color="auto"/>
        <w:right w:val="none" w:sz="0" w:space="0" w:color="auto"/>
      </w:divBdr>
    </w:div>
    <w:div w:id="876744704">
      <w:bodyDiv w:val="1"/>
      <w:marLeft w:val="0"/>
      <w:marRight w:val="0"/>
      <w:marTop w:val="0"/>
      <w:marBottom w:val="0"/>
      <w:divBdr>
        <w:top w:val="none" w:sz="0" w:space="0" w:color="auto"/>
        <w:left w:val="none" w:sz="0" w:space="0" w:color="auto"/>
        <w:bottom w:val="none" w:sz="0" w:space="0" w:color="auto"/>
        <w:right w:val="none" w:sz="0" w:space="0" w:color="auto"/>
      </w:divBdr>
    </w:div>
    <w:div w:id="1087653335">
      <w:bodyDiv w:val="1"/>
      <w:marLeft w:val="0"/>
      <w:marRight w:val="0"/>
      <w:marTop w:val="0"/>
      <w:marBottom w:val="0"/>
      <w:divBdr>
        <w:top w:val="none" w:sz="0" w:space="0" w:color="auto"/>
        <w:left w:val="none" w:sz="0" w:space="0" w:color="auto"/>
        <w:bottom w:val="none" w:sz="0" w:space="0" w:color="auto"/>
        <w:right w:val="none" w:sz="0" w:space="0" w:color="auto"/>
      </w:divBdr>
    </w:div>
    <w:div w:id="1089545273">
      <w:bodyDiv w:val="1"/>
      <w:marLeft w:val="0"/>
      <w:marRight w:val="0"/>
      <w:marTop w:val="0"/>
      <w:marBottom w:val="0"/>
      <w:divBdr>
        <w:top w:val="none" w:sz="0" w:space="0" w:color="auto"/>
        <w:left w:val="none" w:sz="0" w:space="0" w:color="auto"/>
        <w:bottom w:val="none" w:sz="0" w:space="0" w:color="auto"/>
        <w:right w:val="none" w:sz="0" w:space="0" w:color="auto"/>
      </w:divBdr>
    </w:div>
    <w:div w:id="1184976207">
      <w:bodyDiv w:val="1"/>
      <w:marLeft w:val="0"/>
      <w:marRight w:val="0"/>
      <w:marTop w:val="0"/>
      <w:marBottom w:val="0"/>
      <w:divBdr>
        <w:top w:val="none" w:sz="0" w:space="0" w:color="auto"/>
        <w:left w:val="none" w:sz="0" w:space="0" w:color="auto"/>
        <w:bottom w:val="none" w:sz="0" w:space="0" w:color="auto"/>
        <w:right w:val="none" w:sz="0" w:space="0" w:color="auto"/>
      </w:divBdr>
    </w:div>
    <w:div w:id="1221597361">
      <w:bodyDiv w:val="1"/>
      <w:marLeft w:val="0"/>
      <w:marRight w:val="0"/>
      <w:marTop w:val="0"/>
      <w:marBottom w:val="0"/>
      <w:divBdr>
        <w:top w:val="none" w:sz="0" w:space="0" w:color="auto"/>
        <w:left w:val="none" w:sz="0" w:space="0" w:color="auto"/>
        <w:bottom w:val="none" w:sz="0" w:space="0" w:color="auto"/>
        <w:right w:val="none" w:sz="0" w:space="0" w:color="auto"/>
      </w:divBdr>
    </w:div>
    <w:div w:id="1268539632">
      <w:bodyDiv w:val="1"/>
      <w:marLeft w:val="0"/>
      <w:marRight w:val="0"/>
      <w:marTop w:val="0"/>
      <w:marBottom w:val="0"/>
      <w:divBdr>
        <w:top w:val="none" w:sz="0" w:space="0" w:color="auto"/>
        <w:left w:val="none" w:sz="0" w:space="0" w:color="auto"/>
        <w:bottom w:val="none" w:sz="0" w:space="0" w:color="auto"/>
        <w:right w:val="none" w:sz="0" w:space="0" w:color="auto"/>
      </w:divBdr>
    </w:div>
    <w:div w:id="1300916089">
      <w:bodyDiv w:val="1"/>
      <w:marLeft w:val="0"/>
      <w:marRight w:val="0"/>
      <w:marTop w:val="0"/>
      <w:marBottom w:val="0"/>
      <w:divBdr>
        <w:top w:val="none" w:sz="0" w:space="0" w:color="auto"/>
        <w:left w:val="none" w:sz="0" w:space="0" w:color="auto"/>
        <w:bottom w:val="none" w:sz="0" w:space="0" w:color="auto"/>
        <w:right w:val="none" w:sz="0" w:space="0" w:color="auto"/>
      </w:divBdr>
    </w:div>
    <w:div w:id="1436556610">
      <w:bodyDiv w:val="1"/>
      <w:marLeft w:val="0"/>
      <w:marRight w:val="0"/>
      <w:marTop w:val="0"/>
      <w:marBottom w:val="0"/>
      <w:divBdr>
        <w:top w:val="none" w:sz="0" w:space="0" w:color="auto"/>
        <w:left w:val="none" w:sz="0" w:space="0" w:color="auto"/>
        <w:bottom w:val="none" w:sz="0" w:space="0" w:color="auto"/>
        <w:right w:val="none" w:sz="0" w:space="0" w:color="auto"/>
      </w:divBdr>
    </w:div>
    <w:div w:id="1521234239">
      <w:bodyDiv w:val="1"/>
      <w:marLeft w:val="0"/>
      <w:marRight w:val="0"/>
      <w:marTop w:val="0"/>
      <w:marBottom w:val="0"/>
      <w:divBdr>
        <w:top w:val="none" w:sz="0" w:space="0" w:color="auto"/>
        <w:left w:val="none" w:sz="0" w:space="0" w:color="auto"/>
        <w:bottom w:val="none" w:sz="0" w:space="0" w:color="auto"/>
        <w:right w:val="none" w:sz="0" w:space="0" w:color="auto"/>
      </w:divBdr>
    </w:div>
    <w:div w:id="1576091936">
      <w:bodyDiv w:val="1"/>
      <w:marLeft w:val="0"/>
      <w:marRight w:val="0"/>
      <w:marTop w:val="0"/>
      <w:marBottom w:val="0"/>
      <w:divBdr>
        <w:top w:val="none" w:sz="0" w:space="0" w:color="auto"/>
        <w:left w:val="none" w:sz="0" w:space="0" w:color="auto"/>
        <w:bottom w:val="none" w:sz="0" w:space="0" w:color="auto"/>
        <w:right w:val="none" w:sz="0" w:space="0" w:color="auto"/>
      </w:divBdr>
    </w:div>
    <w:div w:id="1596211714">
      <w:bodyDiv w:val="1"/>
      <w:marLeft w:val="0"/>
      <w:marRight w:val="0"/>
      <w:marTop w:val="0"/>
      <w:marBottom w:val="0"/>
      <w:divBdr>
        <w:top w:val="none" w:sz="0" w:space="0" w:color="auto"/>
        <w:left w:val="none" w:sz="0" w:space="0" w:color="auto"/>
        <w:bottom w:val="none" w:sz="0" w:space="0" w:color="auto"/>
        <w:right w:val="none" w:sz="0" w:space="0" w:color="auto"/>
      </w:divBdr>
    </w:div>
    <w:div w:id="1691026921">
      <w:bodyDiv w:val="1"/>
      <w:marLeft w:val="0"/>
      <w:marRight w:val="0"/>
      <w:marTop w:val="0"/>
      <w:marBottom w:val="0"/>
      <w:divBdr>
        <w:top w:val="none" w:sz="0" w:space="0" w:color="auto"/>
        <w:left w:val="none" w:sz="0" w:space="0" w:color="auto"/>
        <w:bottom w:val="none" w:sz="0" w:space="0" w:color="auto"/>
        <w:right w:val="none" w:sz="0" w:space="0" w:color="auto"/>
      </w:divBdr>
    </w:div>
    <w:div w:id="1768620592">
      <w:bodyDiv w:val="1"/>
      <w:marLeft w:val="0"/>
      <w:marRight w:val="0"/>
      <w:marTop w:val="0"/>
      <w:marBottom w:val="0"/>
      <w:divBdr>
        <w:top w:val="none" w:sz="0" w:space="0" w:color="auto"/>
        <w:left w:val="none" w:sz="0" w:space="0" w:color="auto"/>
        <w:bottom w:val="none" w:sz="0" w:space="0" w:color="auto"/>
        <w:right w:val="none" w:sz="0" w:space="0" w:color="auto"/>
      </w:divBdr>
    </w:div>
    <w:div w:id="1802989883">
      <w:bodyDiv w:val="1"/>
      <w:marLeft w:val="0"/>
      <w:marRight w:val="0"/>
      <w:marTop w:val="0"/>
      <w:marBottom w:val="0"/>
      <w:divBdr>
        <w:top w:val="none" w:sz="0" w:space="0" w:color="auto"/>
        <w:left w:val="none" w:sz="0" w:space="0" w:color="auto"/>
        <w:bottom w:val="none" w:sz="0" w:space="0" w:color="auto"/>
        <w:right w:val="none" w:sz="0" w:space="0" w:color="auto"/>
      </w:divBdr>
    </w:div>
    <w:div w:id="1819302008">
      <w:bodyDiv w:val="1"/>
      <w:marLeft w:val="0"/>
      <w:marRight w:val="0"/>
      <w:marTop w:val="0"/>
      <w:marBottom w:val="0"/>
      <w:divBdr>
        <w:top w:val="none" w:sz="0" w:space="0" w:color="auto"/>
        <w:left w:val="none" w:sz="0" w:space="0" w:color="auto"/>
        <w:bottom w:val="none" w:sz="0" w:space="0" w:color="auto"/>
        <w:right w:val="none" w:sz="0" w:space="0" w:color="auto"/>
      </w:divBdr>
    </w:div>
    <w:div w:id="2009558862">
      <w:bodyDiv w:val="1"/>
      <w:marLeft w:val="0"/>
      <w:marRight w:val="0"/>
      <w:marTop w:val="0"/>
      <w:marBottom w:val="0"/>
      <w:divBdr>
        <w:top w:val="none" w:sz="0" w:space="0" w:color="auto"/>
        <w:left w:val="none" w:sz="0" w:space="0" w:color="auto"/>
        <w:bottom w:val="none" w:sz="0" w:space="0" w:color="auto"/>
        <w:right w:val="none" w:sz="0" w:space="0" w:color="auto"/>
      </w:divBdr>
    </w:div>
    <w:div w:id="208876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BFD9F-00C0-0F43-985E-329F7C06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McNew</dc:creator>
  <cp:keywords/>
  <dc:description/>
  <cp:lastModifiedBy>McNew, Sabrina - (mcnew)</cp:lastModifiedBy>
  <cp:revision>41</cp:revision>
  <dcterms:created xsi:type="dcterms:W3CDTF">2023-03-30T15:34:00Z</dcterms:created>
  <dcterms:modified xsi:type="dcterms:W3CDTF">2023-04-05T19:09:00Z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id="17zbD8zt"/&gt;&lt;style id="http://www.zotero.org/styles/biology-letters" hasBibliography="1" bibliographyStyleHasBeenSet="1"/&gt;&lt;prefs&gt;&lt;pref name="fieldType" value="Field"/&gt;&lt;/prefs&gt;&lt;/data&gt;</vt:lpwstr>
  </property>
</Properties>
</file>